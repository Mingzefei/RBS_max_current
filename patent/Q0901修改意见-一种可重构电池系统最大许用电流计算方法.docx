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D67D" w14:textId="77777777" w:rsidR="000F3C13" w:rsidRDefault="00062895">
      <w:pPr>
        <w:pStyle w:val="1"/>
      </w:pPr>
      <w:bookmarkStart w:id="0" w:name="权利要求书"/>
      <w:r>
        <w:t>权利要求书</w:t>
      </w:r>
    </w:p>
    <w:p w14:paraId="77985CD6" w14:textId="77777777" w:rsidR="000F3C13" w:rsidRDefault="00062895">
      <w:pPr>
        <w:numPr>
          <w:ilvl w:val="0"/>
          <w:numId w:val="2"/>
        </w:numPr>
      </w:pPr>
      <w:r>
        <w:t>一种可重构电池系统最大许用电流计算方法，其特征在于，包括以下步骤：</w:t>
      </w:r>
    </w:p>
    <w:p w14:paraId="2B2E7F5F" w14:textId="0D296E61" w:rsidR="000F3C13" w:rsidRDefault="00062895">
      <w:pPr>
        <w:pStyle w:val="FirstParagraph"/>
      </w:pPr>
      <w:r>
        <w:rPr>
          <w:b/>
          <w:bCs/>
        </w:rPr>
        <w:t>步骤</w:t>
      </w:r>
      <w:r>
        <w:rPr>
          <w:b/>
          <w:bCs/>
        </w:rPr>
        <w:t>1</w:t>
      </w:r>
      <w:r>
        <w:rPr>
          <w:b/>
          <w:bCs/>
        </w:rPr>
        <w:t>：</w:t>
      </w:r>
      <w:r>
        <w:t xml:space="preserve"> </w:t>
      </w:r>
      <w:del w:id="1" w:author="诚" w:date="2023-08-29T12:59:00Z">
        <w:r w:rsidDel="002037FB">
          <w:rPr>
            <w:rFonts w:hint="eastAsia"/>
          </w:rPr>
          <w:delText>设待求解的</w:delText>
        </w:r>
      </w:del>
      <w:ins w:id="2" w:author="诚" w:date="2023-08-29T12:59:00Z">
        <w:r w:rsidR="002037FB">
          <w:rPr>
            <w:rFonts w:hint="eastAsia"/>
          </w:rPr>
          <w:t>定义</w:t>
        </w:r>
      </w:ins>
      <w:r>
        <w:t>可重构电池系统中</w:t>
      </w:r>
      <w:ins w:id="3" w:author="诚" w:date="2023-08-29T12:59:00Z">
        <w:r w:rsidR="002037FB">
          <w:rPr>
            <w:rFonts w:hint="eastAsia"/>
          </w:rPr>
          <w:t>的</w:t>
        </w:r>
      </w:ins>
      <w:r>
        <w:t>电池数量为</w:t>
      </w:r>
      <m:oMath>
        <m:sSub>
          <m:sSubPr>
            <m:ctrlPr>
              <w:rPr>
                <w:rFonts w:ascii="Cambria Math" w:hAnsi="Cambria Math"/>
              </w:rPr>
            </m:ctrlPr>
          </m:sSubPr>
          <m:e>
            <m:r>
              <w:rPr>
                <w:rFonts w:ascii="Cambria Math" w:hAnsi="Cambria Math"/>
              </w:rPr>
              <m:t>N</m:t>
            </m:r>
          </m:e>
          <m:sub>
            <m:r>
              <w:rPr>
                <w:rFonts w:ascii="Cambria Math" w:hAnsi="Cambria Math"/>
              </w:rPr>
              <m:t>b</m:t>
            </m:r>
          </m:sub>
        </m:sSub>
      </m:oMath>
      <w:r>
        <w:t>，开关数量为</w:t>
      </w:r>
      <m:oMath>
        <m:sSub>
          <m:sSubPr>
            <m:ctrlPr>
              <w:rPr>
                <w:rFonts w:ascii="Cambria Math" w:hAnsi="Cambria Math"/>
              </w:rPr>
            </m:ctrlPr>
          </m:sSubPr>
          <m:e>
            <m:r>
              <w:rPr>
                <w:rFonts w:ascii="Cambria Math" w:hAnsi="Cambria Math"/>
              </w:rPr>
              <m:t>N</m:t>
            </m:r>
          </m:e>
          <m:sub>
            <m:r>
              <w:rPr>
                <w:rFonts w:ascii="Cambria Math" w:hAnsi="Cambria Math"/>
              </w:rPr>
              <m:t>s</m:t>
            </m:r>
          </m:sub>
        </m:sSub>
      </m:oMath>
      <w:commentRangeStart w:id="4"/>
      <w:r>
        <w:t>。</w:t>
      </w:r>
      <w:commentRangeEnd w:id="4"/>
      <w:r w:rsidR="002037FB">
        <w:rPr>
          <w:rStyle w:val="ae"/>
        </w:rPr>
        <w:commentReference w:id="4"/>
      </w:r>
      <w:r>
        <w:t>基于该系统的电池和开关连接关系，构建</w:t>
      </w:r>
      <w:del w:id="5" w:author="诚" w:date="2023-09-01T14:29:00Z">
        <w:r w:rsidDel="001250CE">
          <w:rPr>
            <w:rFonts w:hint="eastAsia"/>
          </w:rPr>
          <w:delText>具有物理信息</w:delText>
        </w:r>
      </w:del>
      <w:del w:id="6" w:author="诚" w:date="2023-09-01T14:30:00Z">
        <w:r w:rsidDel="001250CE">
          <w:rPr>
            <w:rFonts w:hint="eastAsia"/>
          </w:rPr>
          <w:delText>的</w:delText>
        </w:r>
      </w:del>
      <w:ins w:id="7" w:author="诚" w:date="2023-09-01T14:30:00Z">
        <w:r w:rsidR="001250CE">
          <w:rPr>
            <w:rFonts w:hint="eastAsia"/>
          </w:rPr>
          <w:t>其</w:t>
        </w:r>
      </w:ins>
      <w:r>
        <w:t>有向图模型。</w:t>
      </w:r>
    </w:p>
    <w:p w14:paraId="31D91C48" w14:textId="013C7CC2" w:rsidR="000F3C13" w:rsidRDefault="00062895">
      <w:pPr>
        <w:pStyle w:val="a0"/>
      </w:pPr>
      <w:r>
        <w:rPr>
          <w:b/>
          <w:bCs/>
        </w:rPr>
        <w:t>步骤</w:t>
      </w:r>
      <w:r>
        <w:rPr>
          <w:b/>
          <w:bCs/>
        </w:rPr>
        <w:t>2</w:t>
      </w:r>
      <w:r>
        <w:rPr>
          <w:b/>
          <w:bCs/>
        </w:rPr>
        <w:t>：</w:t>
      </w:r>
      <w:r>
        <w:t xml:space="preserve"> </w:t>
      </w:r>
      <w:r>
        <w:t>根据步骤</w:t>
      </w:r>
      <w:r>
        <w:t>1</w:t>
      </w:r>
      <w:r>
        <w:t>中构建的有向图模型，以开关状态为变量，</w:t>
      </w:r>
      <w:del w:id="8" w:author="诚" w:date="2023-09-01T14:31:00Z">
        <w:r w:rsidDel="003F700B">
          <w:delText>各电</w:delText>
        </w:r>
      </w:del>
      <w:del w:id="9" w:author="诚" w:date="2023-09-01T14:30:00Z">
        <w:r w:rsidDel="003F700B">
          <w:delText>池</w:delText>
        </w:r>
      </w:del>
      <w:r>
        <w:t>流经电流不超过</w:t>
      </w:r>
      <w:ins w:id="10" w:author="诚" w:date="2023-09-01T14:31:00Z">
        <w:r w:rsidR="003F700B">
          <w:rPr>
            <w:rFonts w:hint="eastAsia"/>
          </w:rPr>
          <w:t>各</w:t>
        </w:r>
      </w:ins>
      <w:r>
        <w:t>电池许用电流为约束条件，</w:t>
      </w:r>
      <w:ins w:id="11" w:author="诚" w:date="2023-09-01T14:31:00Z">
        <w:r w:rsidR="003F700B">
          <w:t>可重构电池</w:t>
        </w:r>
      </w:ins>
      <w:r>
        <w:t>系统输出电流为目标函数，建立优化模型。</w:t>
      </w:r>
    </w:p>
    <w:p w14:paraId="711EB58B" w14:textId="4975F645" w:rsidR="000F3C13" w:rsidRDefault="00062895">
      <w:pPr>
        <w:pStyle w:val="a0"/>
      </w:pPr>
      <w:r>
        <w:rPr>
          <w:b/>
          <w:bCs/>
        </w:rPr>
        <w:t>步骤</w:t>
      </w:r>
      <w:r>
        <w:rPr>
          <w:b/>
          <w:bCs/>
        </w:rPr>
        <w:t>3</w:t>
      </w:r>
      <w:r>
        <w:rPr>
          <w:b/>
          <w:bCs/>
        </w:rPr>
        <w:t>：</w:t>
      </w:r>
      <w:r>
        <w:t xml:space="preserve"> </w:t>
      </w:r>
      <w:commentRangeStart w:id="12"/>
      <w:r>
        <w:t>基于步骤</w:t>
      </w:r>
      <w:r>
        <w:t>1</w:t>
      </w:r>
      <w:r>
        <w:t>中构建的有向图模型，</w:t>
      </w:r>
      <w:commentRangeEnd w:id="12"/>
      <w:r w:rsidR="00715BCE">
        <w:rPr>
          <w:rStyle w:val="ae"/>
        </w:rPr>
        <w:commentReference w:id="12"/>
      </w:r>
      <w:r>
        <w:t>对</w:t>
      </w:r>
      <w:del w:id="13" w:author="诚" w:date="2023-09-01T14:32:00Z">
        <w:r w:rsidDel="00715BCE">
          <w:rPr>
            <w:rFonts w:hint="eastAsia"/>
          </w:rPr>
          <w:delText>其中的</w:delText>
        </w:r>
      </w:del>
      <m:oMath>
        <m:sSub>
          <m:sSubPr>
            <m:ctrlPr>
              <w:del w:id="14" w:author="诚" w:date="2023-09-01T14:32:00Z">
                <w:rPr>
                  <w:rFonts w:ascii="Cambria Math" w:hAnsi="Cambria Math" w:hint="eastAsia"/>
                </w:rPr>
              </w:del>
            </m:ctrlPr>
          </m:sSubPr>
          <m:e>
            <m:r>
              <w:del w:id="15" w:author="诚" w:date="2023-09-01T14:32:00Z">
                <w:rPr>
                  <w:rFonts w:ascii="Cambria Math" w:hAnsi="Cambria Math" w:hint="eastAsia"/>
                </w:rPr>
                <m:t>N</m:t>
              </w:del>
            </m:r>
          </m:e>
          <m:sub>
            <m:r>
              <w:del w:id="16" w:author="诚" w:date="2023-09-01T14:32:00Z">
                <w:rPr>
                  <w:rFonts w:ascii="Cambria Math" w:hAnsi="Cambria Math" w:hint="eastAsia"/>
                </w:rPr>
                <m:t>b</m:t>
              </w:del>
            </m:r>
          </m:sub>
        </m:sSub>
      </m:oMath>
      <w:ins w:id="17" w:author="诚" w:date="2023-09-01T14:32:00Z">
        <w:r w:rsidR="00715BCE">
          <w:rPr>
            <w:rFonts w:hint="eastAsia"/>
          </w:rPr>
          <w:t>每</w:t>
        </w:r>
      </w:ins>
      <w:r>
        <w:t>个电池分别求解对应的最短通路</w:t>
      </w:r>
      <w:commentRangeStart w:id="18"/>
      <w:r>
        <w:t>，其中通路</w:t>
      </w:r>
      <m:oMath>
        <m:r>
          <w:rPr>
            <w:rFonts w:ascii="Cambria Math" w:hAnsi="Cambria Math"/>
          </w:rPr>
          <m:t>p</m:t>
        </m:r>
      </m:oMath>
      <w:r>
        <w:t>的距离通过下式计算得到：</w:t>
      </w:r>
    </w:p>
    <w:p w14:paraId="422788F6" w14:textId="77777777" w:rsidR="000F3C13" w:rsidRDefault="00062895">
      <w:pPr>
        <w:pStyle w:val="a0"/>
      </w:pPr>
      <m:oMathPara>
        <m:oMathParaPr>
          <m:jc m:val="center"/>
        </m:oMathParaPr>
        <m:oMath>
          <m:r>
            <w:rPr>
              <w:rFonts w:ascii="Cambria Math" w:hAnsi="Cambria Math"/>
            </w:rPr>
            <m:t>ω</m:t>
          </m:r>
          <m:d>
            <m:dPr>
              <m:ctrlPr>
                <w:rPr>
                  <w:rFonts w:ascii="Cambria Math" w:hAnsi="Cambria Math"/>
                </w:rPr>
              </m:ctrlPr>
            </m:dPr>
            <m:e>
              <m:r>
                <w:rPr>
                  <w:rFonts w:ascii="Cambria Math" w:hAnsi="Cambria Math"/>
                </w:rPr>
                <m:t>p</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d>
            <m:dPr>
              <m:ctrlPr>
                <w:rPr>
                  <w:rFonts w:ascii="Cambria Math" w:hAnsi="Cambria Math"/>
                </w:rPr>
              </m:ctrlPr>
            </m:dPr>
            <m:e>
              <m:r>
                <w:rPr>
                  <w:rFonts w:ascii="Cambria Math" w:hAnsi="Cambria Math"/>
                </w:rPr>
                <m:t>p</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r>
                <w:rPr>
                  <w:rFonts w:ascii="Cambria Math" w:hAnsi="Cambria Math"/>
                </w:rPr>
                <m:t>p</m:t>
              </m:r>
            </m:e>
          </m:d>
          <m:r>
            <m:rPr>
              <m:sty m:val="p"/>
            </m:rPr>
            <w:rPr>
              <w:rFonts w:ascii="Cambria Math" w:hAnsi="Cambria Math"/>
            </w:rPr>
            <m:t>,</m:t>
          </m:r>
        </m:oMath>
      </m:oMathPara>
    </w:p>
    <w:p w14:paraId="01BE1BC3" w14:textId="79DC466D" w:rsidR="000F3C13" w:rsidRDefault="00062895">
      <w:pPr>
        <w:pStyle w:val="FirstParagraph"/>
      </w:pPr>
      <w:commentRangeStart w:id="19"/>
      <w:r>
        <w:t>其中，</w:t>
      </w:r>
      <m:oMath>
        <m:sSub>
          <m:sSubPr>
            <m:ctrlPr>
              <w:rPr>
                <w:rFonts w:ascii="Cambria Math" w:hAnsi="Cambria Math"/>
              </w:rPr>
            </m:ctrlPr>
          </m:sSubPr>
          <m:e>
            <m:r>
              <w:rPr>
                <w:rFonts w:ascii="Cambria Math" w:hAnsi="Cambria Math"/>
              </w:rPr>
              <m:t>n</m:t>
            </m:r>
          </m:e>
          <m:sub>
            <m:r>
              <w:rPr>
                <w:rFonts w:ascii="Cambria Math" w:hAnsi="Cambria Math"/>
              </w:rPr>
              <m:t>b</m:t>
            </m:r>
          </m:sub>
        </m:sSub>
      </m:oMath>
      <w:r>
        <w:t>为</w:t>
      </w:r>
      <w:ins w:id="20" w:author="诚" w:date="2023-09-01T14:34:00Z">
        <w:r w:rsidR="00C74C1B">
          <w:rPr>
            <w:rFonts w:hint="eastAsia"/>
          </w:rPr>
          <w:t>该</w:t>
        </w:r>
      </w:ins>
      <w:r>
        <w:t>通路</w:t>
      </w:r>
      <w:ins w:id="21" w:author="诚" w:date="2023-09-01T14:35:00Z">
        <w:r w:rsidR="00C74C1B">
          <w:rPr>
            <w:rFonts w:hint="eastAsia"/>
          </w:rPr>
          <w:t>包含的</w:t>
        </w:r>
      </w:ins>
      <w:del w:id="22" w:author="诚" w:date="2023-09-01T14:35:00Z">
        <w:r w:rsidDel="00C74C1B">
          <w:delText>中</w:delText>
        </w:r>
      </w:del>
      <w:r>
        <w:t>电池数量，</w:t>
      </w:r>
      <m:oMath>
        <m:sSub>
          <m:sSubPr>
            <m:ctrlPr>
              <w:rPr>
                <w:rFonts w:ascii="Cambria Math" w:hAnsi="Cambria Math"/>
              </w:rPr>
            </m:ctrlPr>
          </m:sSubPr>
          <m:e>
            <m:r>
              <w:rPr>
                <w:rFonts w:ascii="Cambria Math" w:hAnsi="Cambria Math"/>
              </w:rPr>
              <m:t>n</m:t>
            </m:r>
          </m:e>
          <m:sub>
            <m:r>
              <w:rPr>
                <w:rFonts w:ascii="Cambria Math" w:hAnsi="Cambria Math"/>
              </w:rPr>
              <m:t>s</m:t>
            </m:r>
          </m:sub>
        </m:sSub>
      </m:oMath>
      <w:r>
        <w:t>为</w:t>
      </w:r>
      <w:ins w:id="23" w:author="诚" w:date="2023-09-01T14:35:00Z">
        <w:r w:rsidR="00C74C1B">
          <w:rPr>
            <w:rFonts w:hint="eastAsia"/>
          </w:rPr>
          <w:t>该</w:t>
        </w:r>
      </w:ins>
      <w:r>
        <w:t>通路</w:t>
      </w:r>
      <w:ins w:id="24" w:author="诚" w:date="2023-09-01T14:35:00Z">
        <w:r w:rsidR="00C74C1B">
          <w:rPr>
            <w:rFonts w:hint="eastAsia"/>
          </w:rPr>
          <w:t>包含的</w:t>
        </w:r>
      </w:ins>
      <w:del w:id="25" w:author="诚" w:date="2023-09-01T14:35:00Z">
        <w:r w:rsidDel="00C74C1B">
          <w:delText>中</w:delText>
        </w:r>
      </w:del>
      <w:r>
        <w:t>开关</w:t>
      </w:r>
      <w:del w:id="26" w:author="诚" w:date="2023-09-01T14:35:00Z">
        <w:r w:rsidDel="00C74C1B">
          <w:delText>的</w:delText>
        </w:r>
      </w:del>
      <w:r>
        <w:t>数量。</w:t>
      </w:r>
      <w:commentRangeEnd w:id="18"/>
      <w:r w:rsidR="00C74C1B">
        <w:rPr>
          <w:rStyle w:val="ae"/>
        </w:rPr>
        <w:commentReference w:id="18"/>
      </w:r>
      <w:commentRangeEnd w:id="19"/>
      <w:r w:rsidR="00C74C1B">
        <w:rPr>
          <w:rStyle w:val="ae"/>
        </w:rPr>
        <w:commentReference w:id="19"/>
      </w:r>
    </w:p>
    <w:p w14:paraId="753BCBDF" w14:textId="77777777" w:rsidR="000F3C13" w:rsidRPr="008D486B" w:rsidRDefault="00062895">
      <w:pPr>
        <w:pStyle w:val="a0"/>
        <w:rPr>
          <w:strike/>
          <w:rPrChange w:id="27" w:author="诚" w:date="2023-09-01T14:49:00Z">
            <w:rPr/>
          </w:rPrChange>
        </w:rPr>
      </w:pPr>
      <w:commentRangeStart w:id="28"/>
      <w:r w:rsidRPr="008D486B">
        <w:rPr>
          <w:b/>
          <w:bCs/>
          <w:strike/>
          <w:rPrChange w:id="29" w:author="诚" w:date="2023-09-01T14:49:00Z">
            <w:rPr>
              <w:b/>
              <w:bCs/>
            </w:rPr>
          </w:rPrChange>
        </w:rPr>
        <w:t>步骤</w:t>
      </w:r>
      <w:r w:rsidRPr="008D486B">
        <w:rPr>
          <w:b/>
          <w:bCs/>
          <w:strike/>
          <w:rPrChange w:id="30" w:author="诚" w:date="2023-09-01T14:49:00Z">
            <w:rPr>
              <w:b/>
              <w:bCs/>
            </w:rPr>
          </w:rPrChange>
        </w:rPr>
        <w:t>4</w:t>
      </w:r>
      <w:r w:rsidRPr="008D486B">
        <w:rPr>
          <w:b/>
          <w:bCs/>
          <w:strike/>
          <w:rPrChange w:id="31" w:author="诚" w:date="2023-09-01T14:49:00Z">
            <w:rPr>
              <w:b/>
              <w:bCs/>
            </w:rPr>
          </w:rPrChange>
        </w:rPr>
        <w:t>：</w:t>
      </w:r>
      <w:r w:rsidRPr="008D486B">
        <w:rPr>
          <w:strike/>
          <w:rPrChange w:id="32" w:author="诚" w:date="2023-09-01T14:49:00Z">
            <w:rPr/>
          </w:rPrChange>
        </w:rPr>
        <w:t xml:space="preserve"> </w:t>
      </w:r>
      <w:r w:rsidRPr="008D486B">
        <w:rPr>
          <w:strike/>
          <w:rPrChange w:id="33" w:author="诚" w:date="2023-09-01T14:49:00Z">
            <w:rPr/>
          </w:rPrChange>
        </w:rPr>
        <w:t>设选取的最短通路数量为</w:t>
      </w:r>
      <m:oMath>
        <m:sSub>
          <m:sSubPr>
            <m:ctrlPr>
              <w:rPr>
                <w:rFonts w:ascii="Cambria Math" w:hAnsi="Cambria Math"/>
                <w:strike/>
                <w:rPrChange w:id="34" w:author="诚" w:date="2023-09-01T14:49:00Z">
                  <w:rPr>
                    <w:rFonts w:ascii="Cambria Math" w:hAnsi="Cambria Math"/>
                  </w:rPr>
                </w:rPrChange>
              </w:rPr>
            </m:ctrlPr>
          </m:sSubPr>
          <m:e>
            <m:r>
              <w:rPr>
                <w:rFonts w:ascii="Cambria Math" w:hAnsi="Cambria Math"/>
                <w:strike/>
                <w:rPrChange w:id="35" w:author="诚" w:date="2023-09-01T14:49:00Z">
                  <w:rPr>
                    <w:rFonts w:ascii="Cambria Math" w:hAnsi="Cambria Math"/>
                  </w:rPr>
                </w:rPrChange>
              </w:rPr>
              <m:t>N</m:t>
            </m:r>
          </m:e>
          <m:sub>
            <m:r>
              <w:rPr>
                <w:rFonts w:ascii="Cambria Math" w:hAnsi="Cambria Math"/>
                <w:strike/>
                <w:rPrChange w:id="36" w:author="诚" w:date="2023-09-01T14:49:00Z">
                  <w:rPr>
                    <w:rFonts w:ascii="Cambria Math" w:hAnsi="Cambria Math"/>
                  </w:rPr>
                </w:rPrChange>
              </w:rPr>
              <m:t>set</m:t>
            </m:r>
          </m:sub>
        </m:sSub>
      </m:oMath>
      <w:r w:rsidRPr="008D486B">
        <w:rPr>
          <w:strike/>
          <w:rPrChange w:id="37" w:author="诚" w:date="2023-09-01T14:49:00Z">
            <w:rPr/>
          </w:rPrChange>
        </w:rPr>
        <w:t>，其初始值为</w:t>
      </w:r>
      <m:oMath>
        <m:sSub>
          <m:sSubPr>
            <m:ctrlPr>
              <w:rPr>
                <w:rFonts w:ascii="Cambria Math" w:hAnsi="Cambria Math"/>
                <w:strike/>
                <w:rPrChange w:id="38" w:author="诚" w:date="2023-09-01T14:49:00Z">
                  <w:rPr>
                    <w:rFonts w:ascii="Cambria Math" w:hAnsi="Cambria Math"/>
                  </w:rPr>
                </w:rPrChange>
              </w:rPr>
            </m:ctrlPr>
          </m:sSubPr>
          <m:e>
            <m:r>
              <w:rPr>
                <w:rFonts w:ascii="Cambria Math" w:hAnsi="Cambria Math"/>
                <w:strike/>
                <w:rPrChange w:id="39" w:author="诚" w:date="2023-09-01T14:49:00Z">
                  <w:rPr>
                    <w:rFonts w:ascii="Cambria Math" w:hAnsi="Cambria Math"/>
                  </w:rPr>
                </w:rPrChange>
              </w:rPr>
              <m:t>N</m:t>
            </m:r>
          </m:e>
          <m:sub>
            <m:r>
              <w:rPr>
                <w:rFonts w:ascii="Cambria Math" w:hAnsi="Cambria Math"/>
                <w:strike/>
                <w:rPrChange w:id="40" w:author="诚" w:date="2023-09-01T14:49:00Z">
                  <w:rPr>
                    <w:rFonts w:ascii="Cambria Math" w:hAnsi="Cambria Math"/>
                  </w:rPr>
                </w:rPrChange>
              </w:rPr>
              <m:t>b</m:t>
            </m:r>
          </m:sub>
        </m:sSub>
      </m:oMath>
      <w:r w:rsidRPr="008D486B">
        <w:rPr>
          <w:strike/>
          <w:rPrChange w:id="41" w:author="诚" w:date="2023-09-01T14:49:00Z">
            <w:rPr/>
          </w:rPrChange>
        </w:rPr>
        <w:t>。</w:t>
      </w:r>
      <w:commentRangeEnd w:id="28"/>
      <w:r w:rsidR="008D486B">
        <w:rPr>
          <w:rStyle w:val="ae"/>
        </w:rPr>
        <w:commentReference w:id="28"/>
      </w:r>
    </w:p>
    <w:p w14:paraId="12092786" w14:textId="23135002" w:rsidR="000F3C13" w:rsidRDefault="00062895">
      <w:pPr>
        <w:pStyle w:val="a0"/>
      </w:pPr>
      <w:r>
        <w:rPr>
          <w:b/>
          <w:bCs/>
        </w:rPr>
        <w:t>步骤</w:t>
      </w:r>
      <w:r>
        <w:rPr>
          <w:b/>
          <w:bCs/>
        </w:rPr>
        <w:t>5</w:t>
      </w:r>
      <w:r>
        <w:rPr>
          <w:b/>
          <w:bCs/>
        </w:rPr>
        <w:t>：</w:t>
      </w:r>
      <w:r>
        <w:t xml:space="preserve"> </w:t>
      </w:r>
      <w:r>
        <w:t>从步骤</w:t>
      </w:r>
      <w:r>
        <w:t>3</w:t>
      </w:r>
      <w:r>
        <w:t>中求解得到的</w:t>
      </w:r>
      <w:ins w:id="42" w:author="诚" w:date="2023-09-01T14:50:00Z">
        <w:r w:rsidR="008D486B">
          <w:rPr>
            <w:rFonts w:hint="eastAsia"/>
          </w:rPr>
          <w:t>各电池</w:t>
        </w:r>
      </w:ins>
      <m:oMath>
        <m:sSub>
          <m:sSubPr>
            <m:ctrlPr>
              <w:del w:id="43" w:author="诚" w:date="2023-09-01T14:50:00Z">
                <w:rPr>
                  <w:rFonts w:ascii="Cambria Math" w:hAnsi="Cambria Math"/>
                </w:rPr>
              </w:del>
            </m:ctrlPr>
          </m:sSubPr>
          <m:e>
            <m:r>
              <w:del w:id="44" w:author="诚" w:date="2023-09-01T14:50:00Z">
                <w:rPr>
                  <w:rFonts w:ascii="Cambria Math" w:hAnsi="Cambria Math"/>
                </w:rPr>
                <m:t>N</m:t>
              </w:del>
            </m:r>
          </m:e>
          <m:sub>
            <m:r>
              <w:del w:id="45" w:author="诚" w:date="2023-09-01T14:50:00Z">
                <w:rPr>
                  <w:rFonts w:ascii="Cambria Math" w:hAnsi="Cambria Math"/>
                </w:rPr>
                <m:t>b</m:t>
              </w:del>
            </m:r>
          </m:sub>
        </m:sSub>
      </m:oMath>
      <w:del w:id="46" w:author="诚" w:date="2023-09-01T14:50:00Z">
        <w:r w:rsidDel="008D486B">
          <w:delText>条</w:delText>
        </w:r>
      </w:del>
      <w:r>
        <w:t>最短通路中</w:t>
      </w:r>
      <w:commentRangeStart w:id="47"/>
      <w:r>
        <w:t>组合选取</w:t>
      </w:r>
      <w:commentRangeEnd w:id="47"/>
      <w:r w:rsidR="008D486B">
        <w:rPr>
          <w:rStyle w:val="ae"/>
        </w:rPr>
        <w:commentReference w:id="47"/>
      </w:r>
      <m:oMath>
        <m:sSub>
          <m:sSubPr>
            <m:ctrlPr>
              <w:rPr>
                <w:rFonts w:ascii="Cambria Math" w:hAnsi="Cambria Math"/>
              </w:rPr>
            </m:ctrlPr>
          </m:sSubPr>
          <m:e>
            <m:r>
              <w:rPr>
                <w:rFonts w:ascii="Cambria Math" w:hAnsi="Cambria Math"/>
              </w:rPr>
              <m:t>N</m:t>
            </m:r>
          </m:e>
          <m:sub>
            <m:r>
              <w:rPr>
                <w:rFonts w:ascii="Cambria Math" w:hAnsi="Cambria Math"/>
              </w:rPr>
              <m:t>set</m:t>
            </m:r>
          </m:sub>
        </m:sSub>
      </m:oMath>
      <w:r>
        <w:t>条通路，生成</w:t>
      </w:r>
      <m:oMath>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b</m:t>
                </m:r>
              </m:sub>
            </m:sSub>
          </m:sub>
          <m:sup>
            <m:sSub>
              <m:sSubPr>
                <m:ctrlPr>
                  <w:rPr>
                    <w:rFonts w:ascii="Cambria Math" w:hAnsi="Cambria Math"/>
                  </w:rPr>
                </m:ctrlPr>
              </m:sSubPr>
              <m:e>
                <m:r>
                  <w:rPr>
                    <w:rFonts w:ascii="Cambria Math" w:hAnsi="Cambria Math"/>
                  </w:rPr>
                  <m:t>N</m:t>
                </m:r>
              </m:e>
              <m:sub>
                <m:r>
                  <w:rPr>
                    <w:rFonts w:ascii="Cambria Math" w:hAnsi="Cambria Math"/>
                  </w:rPr>
                  <m:t>set</m:t>
                </m:r>
              </m:sub>
            </m:sSub>
          </m:sup>
        </m:sSubSup>
      </m:oMath>
      <w:r>
        <w:t>种组合方式。</w:t>
      </w:r>
    </w:p>
    <w:p w14:paraId="043DED51" w14:textId="77777777" w:rsidR="000F3C13" w:rsidRDefault="00062895">
      <w:pPr>
        <w:pStyle w:val="a0"/>
      </w:pPr>
      <w:r>
        <w:rPr>
          <w:b/>
          <w:bCs/>
        </w:rPr>
        <w:t>步骤</w:t>
      </w:r>
      <w:r>
        <w:rPr>
          <w:b/>
          <w:bCs/>
        </w:rPr>
        <w:t>6</w:t>
      </w:r>
      <w:r>
        <w:rPr>
          <w:b/>
          <w:bCs/>
        </w:rPr>
        <w:t>：</w:t>
      </w:r>
      <w:r>
        <w:t xml:space="preserve"> </w:t>
      </w:r>
      <w:r>
        <w:t>对步骤</w:t>
      </w:r>
      <w:r>
        <w:t>5</w:t>
      </w:r>
      <w:r>
        <w:t>中生成的每一种组合方式，将被选入通路的开关状态设置为闭合，其余开关状态设置为断开，带入步骤</w:t>
      </w:r>
      <w:r>
        <w:t>2</w:t>
      </w:r>
      <w:r>
        <w:t>中建立的优化模型，判断是否满足约束条件。若满足，则该组合方式下的系统输出电流；否则舍弃。</w:t>
      </w:r>
    </w:p>
    <w:p w14:paraId="56C5E14A" w14:textId="77777777" w:rsidR="000F3C13" w:rsidRDefault="00062895">
      <w:pPr>
        <w:pStyle w:val="a0"/>
      </w:pPr>
      <w:r>
        <w:rPr>
          <w:b/>
          <w:bCs/>
        </w:rPr>
        <w:t>步骤</w:t>
      </w:r>
      <w:r>
        <w:rPr>
          <w:b/>
          <w:bCs/>
        </w:rPr>
        <w:t>7</w:t>
      </w:r>
      <w:r>
        <w:rPr>
          <w:b/>
          <w:bCs/>
        </w:rPr>
        <w:t>：</w:t>
      </w:r>
      <w:r>
        <w:t xml:space="preserve"> </w:t>
      </w:r>
      <w:r>
        <w:t>从步骤</w:t>
      </w:r>
      <w:r>
        <w:t>6</w:t>
      </w:r>
      <w:r>
        <w:t>中满足约束条件的组合方式中，选取输出电流最大的组合方式，记录此时的系统最大许用电流值。</w:t>
      </w:r>
    </w:p>
    <w:p w14:paraId="0060BBD0" w14:textId="77777777" w:rsidR="000F3C13" w:rsidRDefault="00062895">
      <w:pPr>
        <w:pStyle w:val="a0"/>
      </w:pPr>
      <w:r>
        <w:rPr>
          <w:b/>
          <w:bCs/>
        </w:rPr>
        <w:t>步骤</w:t>
      </w:r>
      <w:r>
        <w:rPr>
          <w:b/>
          <w:bCs/>
        </w:rPr>
        <w:t>8</w:t>
      </w:r>
      <w:r>
        <w:rPr>
          <w:b/>
          <w:bCs/>
        </w:rPr>
        <w:t>：</w:t>
      </w:r>
      <w:r>
        <w:t xml:space="preserve"> </w:t>
      </w:r>
      <w:r>
        <w:t>使用</w:t>
      </w:r>
      <w:commentRangeStart w:id="48"/>
      <w:r>
        <w:t>如下规则</w:t>
      </w:r>
      <w:commentRangeEnd w:id="48"/>
      <w:r w:rsidR="00EA4A71">
        <w:rPr>
          <w:rStyle w:val="ae"/>
        </w:rPr>
        <w:commentReference w:id="48"/>
      </w:r>
      <w:r>
        <w:t>更新步骤</w:t>
      </w:r>
      <w:r>
        <w:t>4</w:t>
      </w:r>
      <w:r>
        <w:t>中的</w:t>
      </w:r>
      <m:oMath>
        <m:sSub>
          <m:sSubPr>
            <m:ctrlPr>
              <w:rPr>
                <w:rFonts w:ascii="Cambria Math" w:hAnsi="Cambria Math"/>
              </w:rPr>
            </m:ctrlPr>
          </m:sSubPr>
          <m:e>
            <m:r>
              <w:rPr>
                <w:rFonts w:ascii="Cambria Math" w:hAnsi="Cambria Math"/>
              </w:rPr>
              <m:t>N</m:t>
            </m:r>
          </m:e>
          <m:sub>
            <m:r>
              <w:rPr>
                <w:rFonts w:ascii="Cambria Math" w:hAnsi="Cambria Math"/>
              </w:rPr>
              <m:t>set</m:t>
            </m:r>
          </m:sub>
        </m:sSub>
      </m:oMath>
      <w:r>
        <w:t>的值，重复步骤</w:t>
      </w:r>
      <w:r>
        <w:t>5</w:t>
      </w:r>
      <w:r>
        <w:t>至步骤</w:t>
      </w:r>
      <w:r>
        <w:t>8</w:t>
      </w:r>
      <w:r>
        <w:t>：</w:t>
      </w:r>
    </w:p>
    <w:p w14:paraId="1A11CB91" w14:textId="77777777" w:rsidR="000F3C13" w:rsidRDefault="00062895">
      <w:pPr>
        <w:numPr>
          <w:ilvl w:val="0"/>
          <w:numId w:val="3"/>
        </w:numPr>
      </w:pPr>
      <w:r>
        <w:t>若当前系统最大许用电流值为第一次记录，则使用</w:t>
      </w:r>
      <m:oMath>
        <m:sSub>
          <m:sSubPr>
            <m:ctrlPr>
              <w:rPr>
                <w:rFonts w:ascii="Cambria Math" w:hAnsi="Cambria Math"/>
              </w:rPr>
            </m:ctrlPr>
          </m:sSubPr>
          <m:e>
            <m:r>
              <w:rPr>
                <w:rFonts w:ascii="Cambria Math" w:hAnsi="Cambria Math"/>
              </w:rPr>
              <m:t>N</m:t>
            </m:r>
          </m:e>
          <m:sub>
            <m:r>
              <w:rPr>
                <w:rFonts w:ascii="Cambria Math" w:hAnsi="Cambria Math"/>
              </w:rPr>
              <m:t>set</m:t>
            </m:r>
          </m:sub>
        </m:sSub>
        <m:r>
          <m:rPr>
            <m:sty m:val="p"/>
          </m:rPr>
          <w:rPr>
            <w:rFonts w:ascii="Cambria Math" w:hAnsi="Cambria Math"/>
          </w:rPr>
          <m:t>/</m:t>
        </m:r>
        <m:r>
          <w:rPr>
            <w:rFonts w:ascii="Cambria Math" w:hAnsi="Cambria Math"/>
          </w:rPr>
          <m:t>2</m:t>
        </m:r>
      </m:oMath>
      <w:r>
        <w:t>的最近整数值更新</w:t>
      </w:r>
      <m:oMath>
        <m:sSub>
          <m:sSubPr>
            <m:ctrlPr>
              <w:rPr>
                <w:rFonts w:ascii="Cambria Math" w:hAnsi="Cambria Math"/>
              </w:rPr>
            </m:ctrlPr>
          </m:sSubPr>
          <m:e>
            <m:r>
              <w:rPr>
                <w:rFonts w:ascii="Cambria Math" w:hAnsi="Cambria Math"/>
              </w:rPr>
              <m:t>N</m:t>
            </m:r>
          </m:e>
          <m:sub>
            <m:r>
              <w:rPr>
                <w:rFonts w:ascii="Cambria Math" w:hAnsi="Cambria Math"/>
              </w:rPr>
              <m:t>set</m:t>
            </m:r>
          </m:sub>
        </m:sSub>
      </m:oMath>
      <w:r>
        <w:t>的值；</w:t>
      </w:r>
    </w:p>
    <w:p w14:paraId="37BB4B93" w14:textId="77777777" w:rsidR="000F3C13" w:rsidRDefault="00062895">
      <w:pPr>
        <w:numPr>
          <w:ilvl w:val="0"/>
          <w:numId w:val="3"/>
        </w:numPr>
      </w:pPr>
      <w:r>
        <w:t>若当前系统最大许用电流值大于前一次系统许用电流值，则使用二分法向上更新整数</w:t>
      </w:r>
      <m:oMath>
        <m:sSub>
          <m:sSubPr>
            <m:ctrlPr>
              <w:rPr>
                <w:rFonts w:ascii="Cambria Math" w:hAnsi="Cambria Math"/>
              </w:rPr>
            </m:ctrlPr>
          </m:sSubPr>
          <m:e>
            <m:r>
              <w:rPr>
                <w:rFonts w:ascii="Cambria Math" w:hAnsi="Cambria Math"/>
              </w:rPr>
              <m:t>N</m:t>
            </m:r>
          </m:e>
          <m:sub>
            <m:r>
              <w:rPr>
                <w:rFonts w:ascii="Cambria Math" w:hAnsi="Cambria Math"/>
              </w:rPr>
              <m:t>set</m:t>
            </m:r>
          </m:sub>
        </m:sSub>
      </m:oMath>
      <w:r>
        <w:t>的值；</w:t>
      </w:r>
    </w:p>
    <w:p w14:paraId="274F1CB4" w14:textId="77777777" w:rsidR="000F3C13" w:rsidRDefault="00062895">
      <w:pPr>
        <w:numPr>
          <w:ilvl w:val="0"/>
          <w:numId w:val="3"/>
        </w:numPr>
      </w:pPr>
      <w:r>
        <w:t>若当前系统最大许用电流值等于前一次系统许用电流值，则终止计算，输出系统最大许用电流值；</w:t>
      </w:r>
    </w:p>
    <w:p w14:paraId="210CEA54" w14:textId="77777777" w:rsidR="000F3C13" w:rsidRDefault="00062895">
      <w:pPr>
        <w:numPr>
          <w:ilvl w:val="0"/>
          <w:numId w:val="3"/>
        </w:numPr>
      </w:pPr>
      <w:r>
        <w:t>若当前系统最大许用电流值小于前一次系统许用电流值，则使用二分法向下更新整数</w:t>
      </w:r>
      <m:oMath>
        <m:sSub>
          <m:sSubPr>
            <m:ctrlPr>
              <w:rPr>
                <w:rFonts w:ascii="Cambria Math" w:hAnsi="Cambria Math"/>
              </w:rPr>
            </m:ctrlPr>
          </m:sSubPr>
          <m:e>
            <m:r>
              <w:rPr>
                <w:rFonts w:ascii="Cambria Math" w:hAnsi="Cambria Math"/>
              </w:rPr>
              <m:t>N</m:t>
            </m:r>
          </m:e>
          <m:sub>
            <m:r>
              <w:rPr>
                <w:rFonts w:ascii="Cambria Math" w:hAnsi="Cambria Math"/>
              </w:rPr>
              <m:t>set</m:t>
            </m:r>
          </m:sub>
        </m:sSub>
      </m:oMath>
      <w:r>
        <w:t>的值。</w:t>
      </w:r>
    </w:p>
    <w:p w14:paraId="07865031" w14:textId="2B687760" w:rsidR="000F3C13" w:rsidRDefault="00062895" w:rsidP="00AB7132">
      <w:pPr>
        <w:numPr>
          <w:ilvl w:val="0"/>
          <w:numId w:val="2"/>
        </w:numPr>
      </w:pPr>
      <w:r>
        <w:t>如权利要求</w:t>
      </w:r>
      <w:r>
        <w:t>1</w:t>
      </w:r>
      <w:r>
        <w:t>所述的可重构电池系统最大许用电流计算方法，其特征在于，所述步骤</w:t>
      </w:r>
      <w:r>
        <w:t>1</w:t>
      </w:r>
      <w:r>
        <w:t>中的</w:t>
      </w:r>
      <w:r>
        <w:t>“</w:t>
      </w:r>
      <w:r>
        <w:t>基于该系统的电池和开关连接关系，构建</w:t>
      </w:r>
      <w:del w:id="49" w:author="诚" w:date="2023-09-01T14:30:00Z">
        <w:r w:rsidDel="001250CE">
          <w:rPr>
            <w:rFonts w:hint="eastAsia"/>
          </w:rPr>
          <w:delText>具有物理信息</w:delText>
        </w:r>
      </w:del>
      <w:ins w:id="50" w:author="诚" w:date="2023-09-01T14:30:00Z">
        <w:r w:rsidR="001250CE">
          <w:rPr>
            <w:rFonts w:hint="eastAsia"/>
          </w:rPr>
          <w:t>其</w:t>
        </w:r>
      </w:ins>
      <w:del w:id="51" w:author="诚" w:date="2023-09-01T14:30:00Z">
        <w:r w:rsidDel="001250CE">
          <w:delText>的</w:delText>
        </w:r>
      </w:del>
      <w:r>
        <w:t>有向图模型</w:t>
      </w:r>
      <w:r>
        <w:t>”</w:t>
      </w:r>
      <w:r>
        <w:t>进一步包括以下内容：</w:t>
      </w:r>
    </w:p>
    <w:p w14:paraId="46BF19B4" w14:textId="16AA7C72" w:rsidR="000F3C13" w:rsidRDefault="00062895">
      <w:pPr>
        <w:numPr>
          <w:ilvl w:val="0"/>
          <w:numId w:val="5"/>
        </w:numPr>
      </w:pPr>
      <w:r>
        <w:t>该有向图模型中的节点</w:t>
      </w:r>
      <w:del w:id="52" w:author="诚" w:date="2023-09-01T15:12:00Z">
        <w:r w:rsidDel="006E2F53">
          <w:rPr>
            <w:rFonts w:hint="eastAsia"/>
          </w:rPr>
          <w:delText>对应</w:delText>
        </w:r>
      </w:del>
      <w:ins w:id="53" w:author="诚" w:date="2023-09-01T15:12:00Z">
        <w:r w:rsidR="006E2F53">
          <w:rPr>
            <w:rFonts w:hint="eastAsia"/>
          </w:rPr>
          <w:t>为</w:t>
        </w:r>
      </w:ins>
      <w:del w:id="54" w:author="诚" w:date="2023-09-01T15:12:00Z">
        <w:r w:rsidDel="006E2F53">
          <w:delText>实际</w:delText>
        </w:r>
      </w:del>
      <w:r>
        <w:t>可重构电池系统</w:t>
      </w:r>
      <w:del w:id="55" w:author="诚" w:date="2023-09-01T15:12:00Z">
        <w:r w:rsidDel="006E2F53">
          <w:rPr>
            <w:rFonts w:hint="eastAsia"/>
          </w:rPr>
          <w:delText>中组件（即</w:delText>
        </w:r>
      </w:del>
      <w:ins w:id="56" w:author="诚" w:date="2023-09-01T15:12:00Z">
        <w:r w:rsidR="006E2F53">
          <w:rPr>
            <w:rFonts w:hint="eastAsia"/>
          </w:rPr>
          <w:t>相邻</w:t>
        </w:r>
      </w:ins>
      <w:r>
        <w:t>电池和开关</w:t>
      </w:r>
      <w:del w:id="57" w:author="诚" w:date="2023-09-01T15:12:00Z">
        <w:r w:rsidDel="006E2F53">
          <w:delText>）</w:delText>
        </w:r>
      </w:del>
      <w:r>
        <w:t>之间的连接点。</w:t>
      </w:r>
    </w:p>
    <w:p w14:paraId="2C49E72F" w14:textId="2AB52336" w:rsidR="000F3C13" w:rsidRDefault="00062895">
      <w:pPr>
        <w:numPr>
          <w:ilvl w:val="0"/>
          <w:numId w:val="5"/>
        </w:numPr>
      </w:pPr>
      <w:r>
        <w:t>该有向图模型中的边</w:t>
      </w:r>
      <w:del w:id="58" w:author="诚" w:date="2023-09-01T15:30:00Z">
        <w:r w:rsidDel="00FF4578">
          <w:rPr>
            <w:rFonts w:hint="eastAsia"/>
          </w:rPr>
          <w:delText>对应实际</w:delText>
        </w:r>
      </w:del>
      <w:ins w:id="59" w:author="诚" w:date="2023-09-01T15:30:00Z">
        <w:r w:rsidR="00FF4578">
          <w:rPr>
            <w:rFonts w:hint="eastAsia"/>
          </w:rPr>
          <w:t>为</w:t>
        </w:r>
      </w:ins>
      <w:r>
        <w:t>可重构电池系统中的电池、开关和外部负载</w:t>
      </w:r>
      <w:del w:id="60" w:author="诚" w:date="2023-09-01T15:30:00Z">
        <w:r w:rsidDel="00FF4578">
          <w:rPr>
            <w:rFonts w:hint="eastAsia"/>
          </w:rPr>
          <w:delText>。</w:delText>
        </w:r>
      </w:del>
      <w:ins w:id="61" w:author="诚" w:date="2023-09-01T15:30:00Z">
        <w:r w:rsidR="00FF4578">
          <w:rPr>
            <w:rFonts w:hint="eastAsia"/>
          </w:rPr>
          <w:t>，</w:t>
        </w:r>
      </w:ins>
      <w:r>
        <w:t>其中电池用从电池负极指向电池正极的有向边表示；开关用一对方向相反的有向边表示；外部负载用从系统正极指向负极的有向边表示。</w:t>
      </w:r>
    </w:p>
    <w:p w14:paraId="2A36B2EB" w14:textId="07F10866" w:rsidR="000F3C13" w:rsidRDefault="00FF4578">
      <w:pPr>
        <w:numPr>
          <w:ilvl w:val="0"/>
          <w:numId w:val="5"/>
        </w:numPr>
      </w:pPr>
      <w:ins w:id="62" w:author="诚" w:date="2023-09-01T15:31:00Z">
        <w:r>
          <w:rPr>
            <w:rFonts w:hint="eastAsia"/>
          </w:rPr>
          <w:t>每条</w:t>
        </w:r>
      </w:ins>
      <w:del w:id="63" w:author="诚" w:date="2023-09-01T15:31:00Z">
        <w:r w:rsidR="00062895" w:rsidDel="00FF4578">
          <w:delText>该</w:delText>
        </w:r>
      </w:del>
      <w:r w:rsidR="00062895">
        <w:t>有向图模型中的边都被分配了两个属性，</w:t>
      </w:r>
      <w:ins w:id="64" w:author="诚" w:date="2023-09-01T15:31:00Z">
        <w:r>
          <w:rPr>
            <w:rFonts w:hint="eastAsia"/>
          </w:rPr>
          <w:t>分别为</w:t>
        </w:r>
      </w:ins>
      <w:commentRangeStart w:id="65"/>
      <w:r w:rsidR="00062895">
        <w:t>电压差和电阻</w:t>
      </w:r>
      <w:commentRangeEnd w:id="65"/>
      <w:r w:rsidR="00FE56E7">
        <w:rPr>
          <w:rStyle w:val="ae"/>
        </w:rPr>
        <w:commentReference w:id="65"/>
      </w:r>
      <w:r w:rsidR="00062895">
        <w:t>。</w:t>
      </w:r>
    </w:p>
    <w:p w14:paraId="0F7AA7BB" w14:textId="34D14E5F" w:rsidR="000F3C13" w:rsidRDefault="00062895" w:rsidP="00AB7132">
      <w:pPr>
        <w:numPr>
          <w:ilvl w:val="0"/>
          <w:numId w:val="2"/>
        </w:numPr>
      </w:pPr>
      <w:r>
        <w:t>如权利要求</w:t>
      </w:r>
      <w:r>
        <w:t>1</w:t>
      </w:r>
      <w:r>
        <w:t>所述的可重构电池系统最大许用电流计算方法，其特征在于，所述步骤</w:t>
      </w:r>
      <w:r>
        <w:t>2</w:t>
      </w:r>
      <w:r>
        <w:t>中的</w:t>
      </w:r>
      <w:r>
        <w:t>“</w:t>
      </w:r>
      <w:ins w:id="66" w:author="诚" w:date="2023-09-01T14:31:00Z">
        <w:r w:rsidR="00FF110A">
          <w:t>根据步骤</w:t>
        </w:r>
        <w:r w:rsidR="00FF110A">
          <w:t>1</w:t>
        </w:r>
        <w:r w:rsidR="00FF110A">
          <w:t>中构建的有向图模型，以开关状态为变量，流经电流不超过</w:t>
        </w:r>
        <w:r w:rsidR="00FF110A">
          <w:rPr>
            <w:rFonts w:hint="eastAsia"/>
          </w:rPr>
          <w:t>各</w:t>
        </w:r>
        <w:r w:rsidR="00FF110A">
          <w:t>电池许用电流为约束条件，可重构电池系统输出电流为目标函数，建立优化模型</w:t>
        </w:r>
      </w:ins>
      <w:del w:id="67" w:author="诚" w:date="2023-09-01T14:31:00Z">
        <w:r w:rsidDel="00FF110A">
          <w:delText>根据步骤</w:delText>
        </w:r>
        <w:r w:rsidDel="00FF110A">
          <w:delText>1</w:delText>
        </w:r>
        <w:r w:rsidDel="00FF110A">
          <w:delText>中构建的有向图模型，以开关状态为变量，各电池流经电流不超过电池许用电流为约束条件，系统输出电流为目标函数，建立优化模型</w:delText>
        </w:r>
      </w:del>
      <w:r>
        <w:t>”</w:t>
      </w:r>
      <w:r>
        <w:t>进一步包括以下内容：</w:t>
      </w:r>
    </w:p>
    <w:p w14:paraId="6F8179E9" w14:textId="63F75223" w:rsidR="000F3C13" w:rsidRDefault="00062895">
      <w:pPr>
        <w:pStyle w:val="FirstParagraph"/>
      </w:pPr>
      <w:r>
        <w:rPr>
          <w:b/>
          <w:bCs/>
        </w:rPr>
        <w:t>步骤</w:t>
      </w:r>
      <w:del w:id="68" w:author="诚" w:date="2023-08-29T12:58:00Z">
        <w:r w:rsidDel="008C28F5">
          <w:rPr>
            <w:b/>
            <w:bCs/>
          </w:rPr>
          <w:delText>21</w:delText>
        </w:r>
      </w:del>
      <w:ins w:id="69" w:author="诚" w:date="2023-08-29T12:58:00Z">
        <w:r w:rsidR="008C28F5">
          <w:rPr>
            <w:b/>
            <w:bCs/>
          </w:rPr>
          <w:t>31</w:t>
        </w:r>
      </w:ins>
      <w:r>
        <w:rPr>
          <w:b/>
          <w:bCs/>
        </w:rPr>
        <w:t>：</w:t>
      </w:r>
      <w:r>
        <w:t xml:space="preserve"> </w:t>
      </w:r>
      <w:r>
        <w:t>根据</w:t>
      </w:r>
      <w:r>
        <w:rPr>
          <w:b/>
          <w:bCs/>
        </w:rPr>
        <w:t>步骤</w:t>
      </w:r>
      <w:r>
        <w:rPr>
          <w:b/>
          <w:bCs/>
        </w:rPr>
        <w:t>1</w:t>
      </w:r>
      <w:r>
        <w:t>中构建的有向图模型，按以下关系确定关联矩阵</w:t>
      </w:r>
      <w:commentRangeStart w:id="70"/>
      <m:oMath>
        <m:r>
          <w:rPr>
            <w:rFonts w:ascii="Cambria Math" w:hAnsi="Cambria Math"/>
          </w:rPr>
          <m:t>A</m:t>
        </m:r>
        <w:commentRangeEnd w:id="70"/>
        <m:r>
          <m:rPr>
            <m:sty m:val="p"/>
          </m:rPr>
          <w:rPr>
            <w:rStyle w:val="ae"/>
          </w:rPr>
          <w:commentReference w:id="70"/>
        </m:r>
      </m:oMath>
      <w:r>
        <w:t>：</w:t>
      </w:r>
    </w:p>
    <w:p w14:paraId="552EDCB3" w14:textId="77777777" w:rsidR="000F3C13" w:rsidRDefault="001D3C4E">
      <w:pPr>
        <w:pStyle w:val="a0"/>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kl</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边</m:t>
                    </m:r>
                    <m:r>
                      <w:rPr>
                        <w:rFonts w:ascii="Cambria Math" w:hAnsi="Cambria Math"/>
                      </w:rPr>
                      <m:t>l</m:t>
                    </m:r>
                    <m:r>
                      <m:rPr>
                        <m:nor/>
                      </m:rPr>
                      <m:t>离开节点</m:t>
                    </m:r>
                    <m:r>
                      <w:rPr>
                        <w:rFonts w:ascii="Cambria Math" w:hAnsi="Cambria Math"/>
                      </w:rPr>
                      <m:t>k</m:t>
                    </m:r>
                    <m:r>
                      <m:rPr>
                        <m:sty m:val="p"/>
                      </m:rPr>
                      <w:rPr>
                        <w:rFonts w:ascii="Cambria Math" w:hAnsi="Cambria Math"/>
                      </w:rPr>
                      <m:t>,</m:t>
                    </m:r>
                  </m:e>
                </m:mr>
                <m:mr>
                  <m:e>
                    <m:r>
                      <m:rPr>
                        <m:sty m:val="p"/>
                      </m:rPr>
                      <w:rPr>
                        <w:rFonts w:ascii="Cambria Math" w:hAnsi="Cambria Math"/>
                      </w:rPr>
                      <m:t>-</m:t>
                    </m:r>
                    <m:r>
                      <w:rPr>
                        <w:rFonts w:ascii="Cambria Math" w:hAnsi="Cambria Math"/>
                      </w:rPr>
                      <m:t>1</m:t>
                    </m:r>
                    <m:r>
                      <m:rPr>
                        <m:sty m:val="p"/>
                      </m:rPr>
                      <w:rPr>
                        <w:rFonts w:ascii="Cambria Math" w:hAnsi="Cambria Math"/>
                      </w:rPr>
                      <m:t>,</m:t>
                    </m:r>
                  </m:e>
                  <m:e>
                    <m:r>
                      <m:rPr>
                        <m:nor/>
                      </m:rPr>
                      <m:t>边</m:t>
                    </m:r>
                    <m:r>
                      <w:rPr>
                        <w:rFonts w:ascii="Cambria Math" w:hAnsi="Cambria Math"/>
                      </w:rPr>
                      <m:t>l</m:t>
                    </m:r>
                    <m:r>
                      <m:rPr>
                        <m:nor/>
                      </m:rPr>
                      <m:t>进入节点</m:t>
                    </m:r>
                    <m:r>
                      <w:rPr>
                        <w:rFonts w:ascii="Cambria Math" w:hAnsi="Cambria Math"/>
                      </w:rPr>
                      <m:t>k</m:t>
                    </m:r>
                    <m:r>
                      <m:rPr>
                        <m:sty m:val="p"/>
                      </m:rPr>
                      <w:rPr>
                        <w:rFonts w:ascii="Cambria Math" w:hAnsi="Cambria Math"/>
                      </w:rPr>
                      <m:t>,</m:t>
                    </m:r>
                  </m:e>
                </m:mr>
                <m:mr>
                  <m:e>
                    <m:r>
                      <w:rPr>
                        <w:rFonts w:ascii="Cambria Math" w:hAnsi="Cambria Math"/>
                      </w:rPr>
                      <m:t>0</m:t>
                    </m:r>
                    <m:r>
                      <m:rPr>
                        <m:sty m:val="p"/>
                      </m:rPr>
                      <w:rPr>
                        <w:rFonts w:ascii="Cambria Math" w:hAnsi="Cambria Math"/>
                      </w:rPr>
                      <m:t>,</m:t>
                    </m:r>
                  </m:e>
                  <m:e>
                    <m:r>
                      <m:rPr>
                        <m:nor/>
                      </m:rPr>
                      <m:t>其他</m:t>
                    </m:r>
                    <m:r>
                      <m:rPr>
                        <m:sty m:val="p"/>
                      </m:rPr>
                      <w:rPr>
                        <w:rFonts w:ascii="Cambria Math" w:hAnsi="Cambria Math"/>
                      </w:rPr>
                      <m:t>.</m:t>
                    </m:r>
                  </m:e>
                </m:mr>
              </m:m>
            </m:e>
          </m:d>
        </m:oMath>
      </m:oMathPara>
    </w:p>
    <w:p w14:paraId="01D59F04" w14:textId="0DDB9A23" w:rsidR="000F3C13" w:rsidRDefault="00062895">
      <w:pPr>
        <w:pStyle w:val="FirstParagraph"/>
      </w:pPr>
      <w:r>
        <w:rPr>
          <w:b/>
          <w:bCs/>
        </w:rPr>
        <w:t>步骤</w:t>
      </w:r>
      <w:del w:id="71" w:author="诚" w:date="2023-08-29T12:58:00Z">
        <w:r w:rsidDel="008C28F5">
          <w:rPr>
            <w:b/>
            <w:bCs/>
          </w:rPr>
          <w:delText>22</w:delText>
        </w:r>
      </w:del>
      <w:ins w:id="72" w:author="诚" w:date="2023-08-29T12:58:00Z">
        <w:r w:rsidR="008C28F5">
          <w:rPr>
            <w:b/>
            <w:bCs/>
          </w:rPr>
          <w:t>32</w:t>
        </w:r>
      </w:ins>
      <w:r>
        <w:rPr>
          <w:b/>
          <w:bCs/>
        </w:rPr>
        <w:t>：</w:t>
      </w:r>
      <w:r>
        <w:t xml:space="preserve"> </w:t>
      </w:r>
      <w:r>
        <w:t>根据有向图模型中每个有向边的具体含义，对关联矩阵按列进行归类整理。将其中表示开关的列，</w:t>
      </w:r>
      <w:commentRangeStart w:id="73"/>
      <w:r>
        <w:t>以互为相反的两列为一组，每组仅保留一列</w:t>
      </w:r>
      <w:commentRangeEnd w:id="73"/>
      <w:r w:rsidR="00FE56E7">
        <w:rPr>
          <w:rStyle w:val="ae"/>
        </w:rPr>
        <w:commentReference w:id="73"/>
      </w:r>
      <w:r>
        <w:t>；删去所有列的最后一行，得到简化关联矩阵</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o</m:t>
                </m:r>
              </m:sub>
            </m:sSub>
          </m:e>
        </m:d>
      </m:oMath>
      <w:r>
        <w:t>。其中，</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oMath>
      <w:r>
        <w:t>，</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oMath>
      <w:r>
        <w:t>和</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o</m:t>
            </m:r>
          </m:sub>
        </m:sSub>
      </m:oMath>
      <w:r>
        <w:t>分别对应电池、开关和外部负载。</w:t>
      </w:r>
    </w:p>
    <w:p w14:paraId="7B4203B6" w14:textId="0003F676" w:rsidR="000F3C13" w:rsidRDefault="00062895">
      <w:pPr>
        <w:pStyle w:val="a0"/>
      </w:pPr>
      <w:r>
        <w:rPr>
          <w:b/>
          <w:bCs/>
        </w:rPr>
        <w:t>步骤</w:t>
      </w:r>
      <w:del w:id="74" w:author="诚" w:date="2023-08-29T12:58:00Z">
        <w:r w:rsidDel="008C28F5">
          <w:rPr>
            <w:b/>
            <w:bCs/>
          </w:rPr>
          <w:delText>23</w:delText>
        </w:r>
      </w:del>
      <w:ins w:id="75" w:author="诚" w:date="2023-08-29T12:58:00Z">
        <w:r w:rsidR="008C28F5">
          <w:rPr>
            <w:b/>
            <w:bCs/>
          </w:rPr>
          <w:t>33</w:t>
        </w:r>
      </w:ins>
      <w:r>
        <w:rPr>
          <w:b/>
          <w:bCs/>
        </w:rPr>
        <w:t>：</w:t>
      </w:r>
      <w:r>
        <w:t xml:space="preserve"> </w:t>
      </w:r>
      <w:del w:id="76" w:author="诚" w:date="2023-09-01T15:36:00Z">
        <w:r w:rsidDel="00A70272">
          <w:rPr>
            <w:rFonts w:hint="eastAsia"/>
          </w:rPr>
          <w:delText>设</w:delText>
        </w:r>
      </w:del>
      <w:ins w:id="77" w:author="诚" w:date="2023-09-01T15:36:00Z">
        <w:r w:rsidR="00A70272">
          <w:rPr>
            <w:rFonts w:hint="eastAsia"/>
          </w:rPr>
          <w:t>构建</w:t>
        </w:r>
      </w:ins>
      <w:r>
        <w:t>系统</w:t>
      </w:r>
      <w:del w:id="78" w:author="诚" w:date="2023-09-01T15:36:00Z">
        <w:r w:rsidDel="00A70272">
          <w:delText>中</w:delText>
        </w:r>
      </w:del>
      <m:oMath>
        <m:sSub>
          <m:sSubPr>
            <m:ctrlPr>
              <w:del w:id="79" w:author="诚" w:date="2023-09-01T15:36:00Z">
                <w:rPr>
                  <w:rFonts w:ascii="Cambria Math" w:hAnsi="Cambria Math"/>
                </w:rPr>
              </w:del>
            </m:ctrlPr>
          </m:sSubPr>
          <m:e>
            <m:r>
              <w:del w:id="80" w:author="诚" w:date="2023-09-01T15:36:00Z">
                <w:rPr>
                  <w:rFonts w:ascii="Cambria Math" w:hAnsi="Cambria Math"/>
                </w:rPr>
                <m:t>N</m:t>
              </w:del>
            </m:r>
          </m:e>
          <m:sub>
            <m:r>
              <w:del w:id="81" w:author="诚" w:date="2023-09-01T15:36:00Z">
                <w:rPr>
                  <w:rFonts w:ascii="Cambria Math" w:hAnsi="Cambria Math"/>
                </w:rPr>
                <m:t>s</m:t>
              </w:del>
            </m:r>
          </m:sub>
        </m:sSub>
      </m:oMath>
      <w:del w:id="82" w:author="诚" w:date="2023-09-01T15:36:00Z">
        <w:r w:rsidDel="00A70272">
          <w:delText>个</w:delText>
        </w:r>
      </w:del>
      <w:r>
        <w:t>开关</w:t>
      </w:r>
      <w:del w:id="83" w:author="诚" w:date="2023-09-01T15:36:00Z">
        <w:r w:rsidDel="00A70272">
          <w:delText>的</w:delText>
        </w:r>
      </w:del>
      <w:r>
        <w:t>状态</w:t>
      </w:r>
      <w:ins w:id="84" w:author="诚" w:date="2023-09-01T15:37:00Z">
        <w:r w:rsidR="00A70272">
          <w:rPr>
            <w:rFonts w:hint="eastAsia"/>
          </w:rPr>
          <w:t>矩阵</w:t>
        </w:r>
      </w:ins>
      <w:del w:id="85" w:author="诚" w:date="2023-09-01T15:37:00Z">
        <w:r w:rsidDel="00A70272">
          <w:delText>为</w:delText>
        </w:r>
      </w:del>
      <m:oMath>
        <m:sSub>
          <m:sSubPr>
            <m:ctrlPr>
              <w:rPr>
                <w:rFonts w:ascii="Cambria Math" w:hAnsi="Cambria Math"/>
              </w:rPr>
            </m:ctrlPr>
          </m:sSubPr>
          <m:e>
            <m:r>
              <w:rPr>
                <w:rFonts w:ascii="Cambria Math" w:hAnsi="Cambria Math"/>
              </w:rPr>
              <m:t>X</m:t>
            </m:r>
          </m:e>
          <m:sub>
            <m:r>
              <w:rPr>
                <w:rFonts w:ascii="Cambria Math" w:hAnsi="Cambria Math"/>
              </w:rPr>
              <m:t>s</m:t>
            </m:r>
          </m:sub>
        </m:sSub>
      </m:oMath>
      <w:r>
        <w:t>，</w:t>
      </w:r>
      <w:commentRangeStart w:id="86"/>
      <w:r>
        <w:t>是一个</w:t>
      </w:r>
      <m:oMath>
        <m:sSub>
          <m:sSubPr>
            <m:ctrlPr>
              <w:rPr>
                <w:rFonts w:ascii="Cambria Math" w:hAnsi="Cambria Math"/>
              </w:rPr>
            </m:ctrlPr>
          </m:sSubPr>
          <m:e>
            <m:r>
              <w:rPr>
                <w:rFonts w:ascii="Cambria Math" w:hAnsi="Cambria Math"/>
              </w:rPr>
              <m:t>N</m:t>
            </m:r>
          </m:e>
          <m:sub>
            <m:r>
              <w:rPr>
                <w:rFonts w:ascii="Cambria Math" w:hAnsi="Cambria Math"/>
              </w:rPr>
              <m:t>s</m:t>
            </m:r>
          </m:sub>
        </m:sSub>
      </m:oMath>
      <w:r>
        <w:t>阶方阵，其对角线上的元素为</w:t>
      </w:r>
      <w:r>
        <w:t>1</w:t>
      </w:r>
      <w:r>
        <w:t>或</w:t>
      </w:r>
      <w:r>
        <w:t>0</w:t>
      </w:r>
      <w:r>
        <w:t>，分别表示开关闭合或断开；其非对角线上的元素均为</w:t>
      </w:r>
      <w:r>
        <w:t>0</w:t>
      </w:r>
      <w:r>
        <w:t>。</w:t>
      </w:r>
      <w:commentRangeEnd w:id="86"/>
      <w:r w:rsidR="00A70272">
        <w:rPr>
          <w:rStyle w:val="ae"/>
        </w:rPr>
        <w:commentReference w:id="86"/>
      </w:r>
    </w:p>
    <w:p w14:paraId="2E956437" w14:textId="350B7B62" w:rsidR="000F3C13" w:rsidRDefault="00062895">
      <w:pPr>
        <w:pStyle w:val="a0"/>
      </w:pPr>
      <w:r>
        <w:rPr>
          <w:b/>
          <w:bCs/>
        </w:rPr>
        <w:t>步骤</w:t>
      </w:r>
      <w:del w:id="87" w:author="诚" w:date="2023-08-29T12:58:00Z">
        <w:r w:rsidDel="008C28F5">
          <w:rPr>
            <w:b/>
            <w:bCs/>
          </w:rPr>
          <w:delText>24</w:delText>
        </w:r>
      </w:del>
      <w:ins w:id="88" w:author="诚" w:date="2023-08-29T12:58:00Z">
        <w:r w:rsidR="008C28F5">
          <w:rPr>
            <w:b/>
            <w:bCs/>
          </w:rPr>
          <w:t>34</w:t>
        </w:r>
      </w:ins>
      <w:r>
        <w:rPr>
          <w:b/>
          <w:bCs/>
        </w:rPr>
        <w:t>：</w:t>
      </w:r>
      <w:r>
        <w:t xml:space="preserve"> </w:t>
      </w:r>
      <w:ins w:id="89" w:author="诚" w:date="2023-09-01T15:38:00Z">
        <w:r w:rsidR="000A1707">
          <w:rPr>
            <w:rFonts w:hint="eastAsia"/>
          </w:rPr>
          <w:t>通过</w:t>
        </w:r>
      </w:ins>
      <w:r>
        <w:t>系统</w:t>
      </w:r>
      <w:del w:id="90" w:author="诚" w:date="2023-09-01T15:38:00Z">
        <w:r w:rsidDel="000A1707">
          <w:rPr>
            <w:rFonts w:hint="eastAsia"/>
          </w:rPr>
          <w:delText>中</w:delText>
        </w:r>
      </w:del>
      <m:oMath>
        <m:sSub>
          <m:sSubPr>
            <m:ctrlPr>
              <w:del w:id="91" w:author="诚" w:date="2023-09-01T15:38:00Z">
                <w:rPr>
                  <w:rFonts w:ascii="Cambria Math" w:hAnsi="Cambria Math" w:hint="eastAsia"/>
                </w:rPr>
              </w:del>
            </m:ctrlPr>
          </m:sSubPr>
          <m:e>
            <m:r>
              <w:del w:id="92" w:author="诚" w:date="2023-09-01T15:38:00Z">
                <w:rPr>
                  <w:rFonts w:ascii="Cambria Math" w:hAnsi="Cambria Math" w:hint="eastAsia"/>
                </w:rPr>
                <m:t>N</m:t>
              </w:del>
            </m:r>
          </m:e>
          <m:sub>
            <m:r>
              <w:del w:id="93" w:author="诚" w:date="2023-09-01T15:38:00Z">
                <w:rPr>
                  <w:rFonts w:ascii="Cambria Math" w:hAnsi="Cambria Math" w:hint="eastAsia"/>
                </w:rPr>
                <m:t>b</m:t>
              </w:del>
            </m:r>
          </m:sub>
        </m:sSub>
      </m:oMath>
      <w:del w:id="94" w:author="诚" w:date="2023-09-01T15:38:00Z">
        <w:r w:rsidDel="000A1707">
          <w:rPr>
            <w:rFonts w:hint="eastAsia"/>
          </w:rPr>
          <w:delText>个</w:delText>
        </w:r>
      </w:del>
      <w:ins w:id="95" w:author="诚" w:date="2023-09-01T15:38:00Z">
        <w:r w:rsidR="000A1707">
          <w:rPr>
            <w:rFonts w:hint="eastAsia"/>
          </w:rPr>
          <w:t>各</w:t>
        </w:r>
      </w:ins>
      <w:r>
        <w:t>电池的电流</w:t>
      </w:r>
      <w:ins w:id="96" w:author="诚" w:date="2023-09-01T15:38:00Z">
        <w:r w:rsidR="000A1707">
          <w:rPr>
            <w:rFonts w:hint="eastAsia"/>
          </w:rPr>
          <w:t>矩阵</w:t>
        </w:r>
        <w:r w:rsidR="000A1707">
          <w:rPr>
            <w:rFonts w:hint="eastAsia"/>
          </w:rPr>
          <w:t>I</w:t>
        </w:r>
        <w:r w:rsidR="000A1707" w:rsidRPr="000A1707">
          <w:rPr>
            <w:rFonts w:hint="eastAsia"/>
            <w:vertAlign w:val="subscript"/>
            <w:rPrChange w:id="97" w:author="诚" w:date="2023-09-01T15:38:00Z">
              <w:rPr>
                <w:rFonts w:hint="eastAsia"/>
              </w:rPr>
            </w:rPrChange>
          </w:rPr>
          <w:t>b</w:t>
        </w:r>
      </w:ins>
      <w:r>
        <w:t>用下式计算得到：</w:t>
      </w:r>
    </w:p>
    <w:p w14:paraId="34326F91" w14:textId="77777777" w:rsidR="000F3C13" w:rsidRDefault="001D3C4E">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2</m:t>
                  </m:r>
                </m:sup>
              </m:sSubSup>
            </m:den>
          </m:f>
          <m:d>
            <m:dPr>
              <m:begChr m:val="["/>
              <m:endChr m:val="]"/>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m:t>
                  </m:r>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e>
          </m:d>
          <m:r>
            <m:rPr>
              <m:sty m:val="p"/>
            </m:rPr>
            <w:rPr>
              <w:rFonts w:ascii="Cambria Math" w:hAnsi="Cambria Math"/>
            </w:rPr>
            <m:t>,</m:t>
          </m:r>
        </m:oMath>
      </m:oMathPara>
    </w:p>
    <w:p w14:paraId="0DEEE27F" w14:textId="2C58066E" w:rsidR="000F3C13" w:rsidRDefault="00062895">
      <w:pPr>
        <w:pStyle w:val="FirstParagraph"/>
      </w:pPr>
      <w:r>
        <w:t>其中，</w:t>
      </w:r>
      <m:oMath>
        <m:sSub>
          <m:sSubPr>
            <m:ctrlPr>
              <w:rPr>
                <w:rFonts w:ascii="Cambria Math" w:hAnsi="Cambria Math"/>
                <w:strike/>
                <w:rPrChange w:id="98" w:author="诚" w:date="2023-09-01T15:39:00Z">
                  <w:rPr>
                    <w:rFonts w:ascii="Cambria Math" w:hAnsi="Cambria Math"/>
                  </w:rPr>
                </w:rPrChange>
              </w:rPr>
            </m:ctrlPr>
          </m:sSubPr>
          <m:e>
            <m:r>
              <w:rPr>
                <w:rFonts w:ascii="Cambria Math" w:hAnsi="Cambria Math"/>
                <w:strike/>
                <w:rPrChange w:id="99" w:author="诚" w:date="2023-09-01T15:39:00Z">
                  <w:rPr>
                    <w:rFonts w:ascii="Cambria Math" w:hAnsi="Cambria Math"/>
                  </w:rPr>
                </w:rPrChange>
              </w:rPr>
              <m:t>I</m:t>
            </m:r>
          </m:e>
          <m:sub>
            <m:r>
              <w:rPr>
                <w:rFonts w:ascii="Cambria Math" w:hAnsi="Cambria Math"/>
                <w:strike/>
                <w:rPrChange w:id="100" w:author="诚" w:date="2023-09-01T15:39:00Z">
                  <w:rPr>
                    <w:rFonts w:ascii="Cambria Math" w:hAnsi="Cambria Math"/>
                  </w:rPr>
                </w:rPrChange>
              </w:rPr>
              <m:t>b</m:t>
            </m:r>
          </m:sub>
        </m:sSub>
      </m:oMath>
      <w:r w:rsidRPr="000A1707">
        <w:rPr>
          <w:strike/>
          <w:rPrChange w:id="101" w:author="诚" w:date="2023-09-01T15:39:00Z">
            <w:rPr/>
          </w:rPrChange>
        </w:rPr>
        <w:t>为电池电流，</w:t>
      </w:r>
      <m:oMath>
        <m:sSub>
          <m:sSubPr>
            <m:ctrlPr>
              <w:rPr>
                <w:rFonts w:ascii="Cambria Math" w:hAnsi="Cambria Math"/>
              </w:rPr>
            </m:ctrlPr>
          </m:sSubPr>
          <m:e>
            <m:r>
              <w:rPr>
                <w:rFonts w:ascii="Cambria Math" w:hAnsi="Cambria Math"/>
              </w:rPr>
              <m:t>r</m:t>
            </m:r>
          </m:e>
          <m:sub>
            <m:r>
              <w:rPr>
                <w:rFonts w:ascii="Cambria Math" w:hAnsi="Cambria Math"/>
              </w:rPr>
              <m:t>b</m:t>
            </m:r>
          </m:sub>
        </m:sSub>
      </m:oMath>
      <w:r>
        <w:t>为电池内阻，</w:t>
      </w:r>
      <m:oMath>
        <m:sSub>
          <m:sSubPr>
            <m:ctrlPr>
              <w:rPr>
                <w:rFonts w:ascii="Cambria Math" w:hAnsi="Cambria Math"/>
              </w:rPr>
            </m:ctrlPr>
          </m:sSubPr>
          <m:e>
            <m:r>
              <w:rPr>
                <w:rFonts w:ascii="Cambria Math" w:hAnsi="Cambria Math"/>
              </w:rPr>
              <m:t>U</m:t>
            </m:r>
          </m:e>
          <m:sub>
            <m:r>
              <w:rPr>
                <w:rFonts w:ascii="Cambria Math" w:hAnsi="Cambria Math"/>
              </w:rPr>
              <m:t>b</m:t>
            </m:r>
          </m:sub>
        </m:sSub>
      </m:oMath>
      <w:r>
        <w:t>为电池电压，</w:t>
      </w:r>
      <m:oMath>
        <m:sSub>
          <m:sSubPr>
            <m:ctrlPr>
              <w:rPr>
                <w:rFonts w:ascii="Cambria Math" w:hAnsi="Cambria Math"/>
              </w:rPr>
            </m:ctrlPr>
          </m:sSubPr>
          <m:e>
            <m:r>
              <w:rPr>
                <w:rFonts w:ascii="Cambria Math" w:hAnsi="Cambria Math"/>
              </w:rPr>
              <m:t>I</m:t>
            </m:r>
          </m:e>
          <m:sub>
            <m:r>
              <w:rPr>
                <w:rFonts w:ascii="Cambria Math" w:hAnsi="Cambria Math"/>
              </w:rPr>
              <m:t>b</m:t>
            </m:r>
            <m:r>
              <m:rPr>
                <m:sty m:val="p"/>
              </m:rPr>
              <w:rPr>
                <w:rFonts w:ascii="Cambria Math" w:hAnsi="Cambria Math"/>
              </w:rPr>
              <m:t>,max</m:t>
            </m:r>
          </m:sub>
        </m:sSub>
      </m:oMath>
      <w:r>
        <w:t>为电池最大许用电流，</w:t>
      </w:r>
      <m:oMath>
        <m:sSub>
          <m:sSubPr>
            <m:ctrlPr>
              <w:rPr>
                <w:rFonts w:ascii="Cambria Math" w:hAnsi="Cambria Math"/>
              </w:rPr>
            </m:ctrlPr>
          </m:sSubPr>
          <m:e>
            <m:r>
              <w:rPr>
                <w:rFonts w:ascii="Cambria Math" w:hAnsi="Cambria Math"/>
              </w:rPr>
              <m:t>Y</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oMath>
      <w:r>
        <w:t>为系统节点电导矩阵，</w:t>
      </w:r>
      <w:del w:id="102" w:author="诚" w:date="2023-09-01T15:39:00Z">
        <w:r w:rsidDel="000A1707">
          <w:rPr>
            <w:rFonts w:hint="eastAsia"/>
          </w:rPr>
          <w:delText>其通过</w:delText>
        </w:r>
      </w:del>
      <w:ins w:id="103" w:author="诚" w:date="2023-09-01T15:39:00Z">
        <w:r w:rsidR="000A1707">
          <w:rPr>
            <w:rFonts w:hint="eastAsia"/>
          </w:rPr>
          <w:t>由</w:t>
        </w:r>
      </w:ins>
      <w:r>
        <w:t>下式计算得到：</w:t>
      </w:r>
    </w:p>
    <w:p w14:paraId="2073ED4B" w14:textId="77777777" w:rsidR="000F3C13" w:rsidRDefault="001D3C4E">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o</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o</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o</m:t>
              </m:r>
            </m:sub>
            <m:sup>
              <m:r>
                <m:rPr>
                  <m:sty m:val="p"/>
                </m:rP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b</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s</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sSub>
            <m:sSubPr>
              <m:ctrlPr>
                <w:rPr>
                  <w:rFonts w:ascii="Cambria Math" w:hAnsi="Cambria Math"/>
                </w:rPr>
              </m:ctrlPr>
            </m:sSubPr>
            <m:e>
              <m:r>
                <w:rPr>
                  <w:rFonts w:ascii="Cambria Math" w:hAnsi="Cambria Math"/>
                </w:rPr>
                <m:t>X</m:t>
              </m:r>
            </m:e>
            <m:sub>
              <m:r>
                <w:rPr>
                  <w:rFonts w:ascii="Cambria Math" w:hAnsi="Cambria Math"/>
                </w:rPr>
                <m:t>s</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s</m:t>
              </m:r>
            </m:sub>
            <m:sup>
              <m:r>
                <m:rPr>
                  <m:sty m:val="p"/>
                </m:rPr>
                <w:rPr>
                  <w:rFonts w:ascii="Cambria Math" w:hAnsi="Cambria Math"/>
                </w:rPr>
                <m:t>T</m:t>
              </m:r>
            </m:sup>
          </m:sSubSup>
          <m:r>
            <m:rPr>
              <m:sty m:val="p"/>
            </m:rPr>
            <w:rPr>
              <w:rFonts w:ascii="Cambria Math" w:hAnsi="Cambria Math"/>
            </w:rPr>
            <m:t>.</m:t>
          </m:r>
        </m:oMath>
      </m:oMathPara>
    </w:p>
    <w:p w14:paraId="1A6310D8" w14:textId="77777777" w:rsidR="000F3C13" w:rsidRDefault="00062895">
      <w:pPr>
        <w:pStyle w:val="FirstParagraph"/>
      </w:pPr>
      <w:r>
        <w:t>其中，</w:t>
      </w:r>
      <m:oMath>
        <m:sSub>
          <m:sSubPr>
            <m:ctrlPr>
              <w:rPr>
                <w:rFonts w:ascii="Cambria Math" w:hAnsi="Cambria Math"/>
              </w:rPr>
            </m:ctrlPr>
          </m:sSubPr>
          <m:e>
            <m:r>
              <w:rPr>
                <w:rFonts w:ascii="Cambria Math" w:hAnsi="Cambria Math"/>
              </w:rPr>
              <m:t>R</m:t>
            </m:r>
          </m:e>
          <m:sub>
            <m:r>
              <w:rPr>
                <w:rFonts w:ascii="Cambria Math" w:hAnsi="Cambria Math"/>
              </w:rPr>
              <m:t>o</m:t>
            </m:r>
          </m:sub>
        </m:sSub>
      </m:oMath>
      <w:r>
        <w:t>为外部负载电阻，</w:t>
      </w:r>
      <m:oMath>
        <m:sSub>
          <m:sSubPr>
            <m:ctrlPr>
              <w:rPr>
                <w:rFonts w:ascii="Cambria Math" w:hAnsi="Cambria Math"/>
              </w:rPr>
            </m:ctrlPr>
          </m:sSubPr>
          <m:e>
            <m:r>
              <w:rPr>
                <w:rFonts w:ascii="Cambria Math" w:hAnsi="Cambria Math"/>
              </w:rPr>
              <m:t>r</m:t>
            </m:r>
          </m:e>
          <m:sub>
            <m:r>
              <w:rPr>
                <w:rFonts w:ascii="Cambria Math" w:hAnsi="Cambria Math"/>
              </w:rPr>
              <m:t>s</m:t>
            </m:r>
          </m:sub>
        </m:sSub>
      </m:oMath>
      <w:r>
        <w:t>为开关内阻。</w:t>
      </w:r>
    </w:p>
    <w:p w14:paraId="6589E397" w14:textId="24A25DFB" w:rsidR="000F3C13" w:rsidRDefault="00062895">
      <w:pPr>
        <w:pStyle w:val="a0"/>
      </w:pPr>
      <w:r>
        <w:rPr>
          <w:b/>
          <w:bCs/>
        </w:rPr>
        <w:t>步骤</w:t>
      </w:r>
      <w:del w:id="104" w:author="诚" w:date="2023-08-29T12:58:00Z">
        <w:r w:rsidDel="008C28F5">
          <w:rPr>
            <w:b/>
            <w:bCs/>
          </w:rPr>
          <w:delText>25</w:delText>
        </w:r>
      </w:del>
      <w:ins w:id="105" w:author="诚" w:date="2023-08-29T12:58:00Z">
        <w:r w:rsidR="008C28F5">
          <w:rPr>
            <w:b/>
            <w:bCs/>
          </w:rPr>
          <w:t>35</w:t>
        </w:r>
      </w:ins>
      <w:r>
        <w:rPr>
          <w:b/>
          <w:bCs/>
        </w:rPr>
        <w:t>：</w:t>
      </w:r>
      <w:r>
        <w:t xml:space="preserve"> </w:t>
      </w:r>
      <w:r>
        <w:t>系统的输出电流用下式计算得到：</w:t>
      </w:r>
    </w:p>
    <w:commentRangeStart w:id="106"/>
    <w:p w14:paraId="75ED0FBD" w14:textId="77777777" w:rsidR="000F3C13" w:rsidRDefault="001D3C4E">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2</m:t>
                  </m:r>
                </m:sup>
              </m:sSubSup>
            </m:den>
          </m:f>
          <m:d>
            <m:dPr>
              <m:begChr m:val="["/>
              <m:endChr m:val="]"/>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m:t>
                  </m:r>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e>
          </m:d>
          <m:r>
            <m:rPr>
              <m:sty m:val="p"/>
            </m:rPr>
            <w:rPr>
              <w:rFonts w:ascii="Cambria Math" w:hAnsi="Cambria Math"/>
            </w:rPr>
            <m:t>.</m:t>
          </m:r>
          <w:commentRangeEnd w:id="106"/>
          <m:r>
            <m:rPr>
              <m:sty m:val="p"/>
            </m:rPr>
            <w:rPr>
              <w:rStyle w:val="ae"/>
            </w:rPr>
            <w:commentReference w:id="106"/>
          </m:r>
        </m:oMath>
      </m:oMathPara>
    </w:p>
    <w:p w14:paraId="2281B77A" w14:textId="4B145DE4" w:rsidR="000F3C13" w:rsidRDefault="00062895">
      <w:pPr>
        <w:pStyle w:val="FirstParagraph"/>
      </w:pPr>
      <w:r>
        <w:rPr>
          <w:b/>
          <w:bCs/>
        </w:rPr>
        <w:t>步骤</w:t>
      </w:r>
      <w:del w:id="107" w:author="诚" w:date="2023-08-29T12:58:00Z">
        <w:r w:rsidDel="008C28F5">
          <w:rPr>
            <w:b/>
            <w:bCs/>
          </w:rPr>
          <w:delText>26</w:delText>
        </w:r>
      </w:del>
      <w:ins w:id="108" w:author="诚" w:date="2023-08-29T12:58:00Z">
        <w:r w:rsidR="008C28F5">
          <w:rPr>
            <w:b/>
            <w:bCs/>
          </w:rPr>
          <w:t>36</w:t>
        </w:r>
      </w:ins>
      <w:r>
        <w:rPr>
          <w:b/>
          <w:bCs/>
        </w:rPr>
        <w:t>：</w:t>
      </w:r>
      <w:r>
        <w:t xml:space="preserve"> </w:t>
      </w:r>
      <w:r>
        <w:t>基于</w:t>
      </w:r>
      <w:r>
        <w:rPr>
          <w:b/>
          <w:bCs/>
        </w:rPr>
        <w:t>步骤</w:t>
      </w:r>
      <w:del w:id="109" w:author="诚" w:date="2023-08-29T12:58:00Z">
        <w:r w:rsidDel="008C28F5">
          <w:rPr>
            <w:b/>
            <w:bCs/>
          </w:rPr>
          <w:delText>24</w:delText>
        </w:r>
      </w:del>
      <w:ins w:id="110" w:author="诚" w:date="2023-08-29T12:58:00Z">
        <w:r w:rsidR="008C28F5">
          <w:rPr>
            <w:b/>
            <w:bCs/>
          </w:rPr>
          <w:t>34</w:t>
        </w:r>
      </w:ins>
      <w:r>
        <w:t>和</w:t>
      </w:r>
      <w:r>
        <w:rPr>
          <w:b/>
          <w:bCs/>
        </w:rPr>
        <w:t>步骤</w:t>
      </w:r>
      <w:del w:id="111" w:author="诚" w:date="2023-08-29T12:58:00Z">
        <w:r w:rsidDel="008C28F5">
          <w:rPr>
            <w:b/>
            <w:bCs/>
          </w:rPr>
          <w:delText>25</w:delText>
        </w:r>
      </w:del>
      <w:ins w:id="112" w:author="诚" w:date="2023-08-29T12:58:00Z">
        <w:r w:rsidR="008C28F5">
          <w:rPr>
            <w:b/>
            <w:bCs/>
          </w:rPr>
          <w:t>35</w:t>
        </w:r>
      </w:ins>
      <w:r>
        <w:t>，最终得到如下形式的优化模型：</w:t>
      </w:r>
    </w:p>
    <w:p w14:paraId="656899DC" w14:textId="77777777" w:rsidR="000F3C13" w:rsidRDefault="00062895">
      <w:pPr>
        <w:pStyle w:val="a0"/>
      </w:pPr>
      <w:commentRangeStart w:id="113"/>
      <m:oMathPara>
        <m:oMathParaPr>
          <m:jc m:val="center"/>
        </m:oMathParaPr>
        <m:oMath>
          <m:r>
            <m:rPr>
              <m:sty m:val="p"/>
            </m:rPr>
            <w:rPr>
              <w:rFonts w:ascii="Cambria Math" w:hAnsi="Cambria Math"/>
            </w:rPr>
            <m:t>max</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oMath>
      </m:oMathPara>
    </w:p>
    <w:p w14:paraId="78E38541" w14:textId="77777777" w:rsidR="000F3C13" w:rsidRDefault="00062895">
      <w:pPr>
        <w:pStyle w:val="FirstParagraph"/>
      </w:pPr>
      <m:oMathPara>
        <m:oMathParaPr>
          <m:jc m:val="center"/>
        </m:oMathParaPr>
        <m:oMath>
          <m:r>
            <m:rPr>
              <m:nor/>
            </m:rPr>
            <m:t>s.t.</m:t>
          </m:r>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b</m:t>
                  </m:r>
                </m:sub>
              </m:sSub>
            </m:e>
          </m:d>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b</m:t>
              </m:r>
              <m:r>
                <m:rPr>
                  <m:sty m:val="p"/>
                </m:rPr>
                <w:rPr>
                  <w:rFonts w:ascii="Cambria Math" w:hAnsi="Cambria Math"/>
                </w:rPr>
                <m:t>,max</m:t>
              </m:r>
            </m:sub>
          </m:sSub>
          <m:r>
            <m:rPr>
              <m:sty m:val="p"/>
            </m:rPr>
            <w:rPr>
              <w:rFonts w:ascii="Cambria Math" w:hAnsi="Cambria Math"/>
            </w:rPr>
            <m:t>.</m:t>
          </m:r>
          <w:commentRangeEnd w:id="113"/>
          <m:r>
            <m:rPr>
              <m:sty m:val="p"/>
            </m:rPr>
            <w:rPr>
              <w:rStyle w:val="ae"/>
            </w:rPr>
            <w:commentReference w:id="113"/>
          </m:r>
        </m:oMath>
      </m:oMathPara>
    </w:p>
    <w:p w14:paraId="4B7C03E0" w14:textId="77777777" w:rsidR="00062895" w:rsidRDefault="00062895">
      <w:pPr>
        <w:rPr>
          <w:rFonts w:asciiTheme="majorHAnsi" w:eastAsiaTheme="majorEastAsia" w:hAnsiTheme="majorHAnsi" w:cstheme="majorBidi"/>
          <w:b/>
          <w:bCs/>
          <w:color w:val="4F81BD" w:themeColor="accent1"/>
          <w:sz w:val="32"/>
          <w:szCs w:val="32"/>
        </w:rPr>
      </w:pPr>
      <w:bookmarkStart w:id="114" w:name="说明书"/>
      <w:bookmarkEnd w:id="0"/>
      <w:r>
        <w:br w:type="page"/>
      </w:r>
    </w:p>
    <w:p w14:paraId="6FAD8C8D" w14:textId="77777777" w:rsidR="000F3C13" w:rsidRDefault="00062895">
      <w:pPr>
        <w:pStyle w:val="1"/>
      </w:pPr>
      <w:r>
        <w:lastRenderedPageBreak/>
        <w:t>说明书</w:t>
      </w:r>
    </w:p>
    <w:p w14:paraId="6FF5F7CE" w14:textId="77777777" w:rsidR="000F3C13" w:rsidRDefault="00062895">
      <w:pPr>
        <w:pStyle w:val="2"/>
      </w:pPr>
      <w:bookmarkStart w:id="115" w:name="所属技术领域"/>
      <w:r>
        <w:t>所属技术领域</w:t>
      </w:r>
    </w:p>
    <w:p w14:paraId="4A3079F8" w14:textId="77777777" w:rsidR="000F3C13" w:rsidRDefault="00062895">
      <w:pPr>
        <w:pStyle w:val="FirstParagraph"/>
      </w:pPr>
      <w:r>
        <w:t>本发明提出一种可重构电池系统最大许用电流计算方法，属于</w:t>
      </w:r>
      <w:commentRangeStart w:id="116"/>
      <w:r>
        <w:t>电池管理系统</w:t>
      </w:r>
      <w:commentRangeEnd w:id="116"/>
      <w:r w:rsidR="00EB7083">
        <w:rPr>
          <w:rStyle w:val="ae"/>
        </w:rPr>
        <w:commentReference w:id="116"/>
      </w:r>
      <w:r>
        <w:t>领域。</w:t>
      </w:r>
    </w:p>
    <w:p w14:paraId="40C3FABB" w14:textId="77777777" w:rsidR="000F3C13" w:rsidRDefault="00062895">
      <w:pPr>
        <w:pStyle w:val="2"/>
      </w:pPr>
      <w:bookmarkStart w:id="117" w:name="背景技术"/>
      <w:bookmarkEnd w:id="115"/>
      <w:r>
        <w:t>背景技术</w:t>
      </w:r>
    </w:p>
    <w:p w14:paraId="3976B765" w14:textId="2F3166B7" w:rsidR="000F3C13" w:rsidRDefault="00062895">
      <w:pPr>
        <w:pStyle w:val="FirstParagraph"/>
      </w:pPr>
      <w:r>
        <w:t>可重构电池系统以其灵活的电路拓扑结构和高可靠性而受到越来越多的关注。</w:t>
      </w:r>
      <w:r>
        <w:t xml:space="preserve"> </w:t>
      </w:r>
      <w:r>
        <w:t>在可重构电池系统中，电池和开关形成的复杂连接结构为设计和控制提供了灵活性，但也带来了挑战。</w:t>
      </w:r>
      <w:r>
        <w:t xml:space="preserve"> </w:t>
      </w:r>
      <w:r>
        <w:t>与固定输出的传统电池储能系统不同，可重构电池系统的输出通过控制开关状态来动态调整，以满足外部负载需求。</w:t>
      </w:r>
      <w:r>
        <w:t xml:space="preserve"> </w:t>
      </w:r>
      <w:r>
        <w:t>错误的开关控制策略可能导致电池短路或过载，从而危及整个系统。</w:t>
      </w:r>
      <w:r>
        <w:t xml:space="preserve"> </w:t>
      </w:r>
      <w:r>
        <w:t>最大允许电流是可重构电池系统</w:t>
      </w:r>
      <w:ins w:id="118" w:author="诚" w:date="2023-09-01T15:42:00Z">
        <w:r w:rsidR="00AC4712">
          <w:rPr>
            <w:rFonts w:hint="eastAsia"/>
          </w:rPr>
          <w:t>的重要</w:t>
        </w:r>
      </w:ins>
      <w:r>
        <w:t>性能指标，可以指导设计人员解决这个问题。</w:t>
      </w:r>
      <w:r>
        <w:t xml:space="preserve"> </w:t>
      </w:r>
      <w:r>
        <w:t>当前，可重构电池系统的最大允许电流通常通过手动计算得到，这种方法耗时且容易出错，无法满足实际应用的需求。</w:t>
      </w:r>
      <w:r>
        <w:t xml:space="preserve"> </w:t>
      </w:r>
      <w:r>
        <w:t>因此，迫切需要一种通用且自动计算可重构电池系统最大允许电流的方法。</w:t>
      </w:r>
    </w:p>
    <w:p w14:paraId="1A6660E8" w14:textId="77777777" w:rsidR="000F3C13" w:rsidRDefault="00062895">
      <w:pPr>
        <w:pStyle w:val="2"/>
      </w:pPr>
      <w:bookmarkStart w:id="119" w:name="发明内容"/>
      <w:bookmarkEnd w:id="117"/>
      <w:r>
        <w:t>发明内容</w:t>
      </w:r>
    </w:p>
    <w:p w14:paraId="64A05522" w14:textId="77777777" w:rsidR="000F3C13" w:rsidRDefault="00062895">
      <w:pPr>
        <w:pStyle w:val="FirstParagraph"/>
      </w:pPr>
      <w:r>
        <w:t>为解决现有技术中可重构电池系统最大许用电流计算方法耗时且容易出错的问题，本发明提出一种可重构电池系统最大许用电流计算方法，能够自动计算可重构电池系统最大许用电流，具有通用性。</w:t>
      </w:r>
    </w:p>
    <w:p w14:paraId="75EEE3AC" w14:textId="77777777" w:rsidR="000F3C13" w:rsidRDefault="00062895">
      <w:pPr>
        <w:pStyle w:val="a0"/>
      </w:pPr>
      <w:r>
        <w:t>一种可重构电池系统最大许用电流计算方法，具体包括如下步骤：</w:t>
      </w:r>
    </w:p>
    <w:p w14:paraId="68A13405" w14:textId="77777777" w:rsidR="000F3C13" w:rsidRDefault="00062895">
      <w:pPr>
        <w:pStyle w:val="a0"/>
      </w:pPr>
      <w:r>
        <w:rPr>
          <w:b/>
          <w:bCs/>
        </w:rPr>
        <w:t>第一步：</w:t>
      </w:r>
      <w:r>
        <w:t xml:space="preserve"> </w:t>
      </w:r>
      <w:r>
        <w:t>设待求解的可重构电池系统中电池数量为</w:t>
      </w:r>
      <m:oMath>
        <m:sSub>
          <m:sSubPr>
            <m:ctrlPr>
              <w:rPr>
                <w:rFonts w:ascii="Cambria Math" w:hAnsi="Cambria Math"/>
              </w:rPr>
            </m:ctrlPr>
          </m:sSubPr>
          <m:e>
            <m:r>
              <w:rPr>
                <w:rFonts w:ascii="Cambria Math" w:hAnsi="Cambria Math"/>
              </w:rPr>
              <m:t>N</m:t>
            </m:r>
          </m:e>
          <m:sub>
            <m:r>
              <w:rPr>
                <w:rFonts w:ascii="Cambria Math" w:hAnsi="Cambria Math"/>
              </w:rPr>
              <m:t>b</m:t>
            </m:r>
          </m:sub>
        </m:sSub>
      </m:oMath>
      <w:r>
        <w:t>，开关数量为</w:t>
      </w:r>
      <m:oMath>
        <m:sSub>
          <m:sSubPr>
            <m:ctrlPr>
              <w:rPr>
                <w:rFonts w:ascii="Cambria Math" w:hAnsi="Cambria Math"/>
              </w:rPr>
            </m:ctrlPr>
          </m:sSubPr>
          <m:e>
            <m:r>
              <w:rPr>
                <w:rFonts w:ascii="Cambria Math" w:hAnsi="Cambria Math"/>
              </w:rPr>
              <m:t>N</m:t>
            </m:r>
          </m:e>
          <m:sub>
            <m:r>
              <w:rPr>
                <w:rFonts w:ascii="Cambria Math" w:hAnsi="Cambria Math"/>
              </w:rPr>
              <m:t>s</m:t>
            </m:r>
          </m:sub>
        </m:sSub>
      </m:oMath>
      <w:r>
        <w:t>。基于该系统的电池和开关连接关系，构建具有物理信息的有向图模型。</w:t>
      </w:r>
      <w:r>
        <w:t xml:space="preserve"> </w:t>
      </w:r>
      <w:r>
        <w:t>该有向图模型中的节点对应实际可重构电池系统中组件（即电池和开关）之间的连接点。</w:t>
      </w:r>
      <w:r>
        <w:t xml:space="preserve"> </w:t>
      </w:r>
      <w:r>
        <w:t>模型中的边对应实际可重构电池系统中的电池、开关和外部负载。其中电池用从电池负极指向电池正极的有向边表示；开关用一对方向相反的有向边表示；外部负载用从系统正极指向负极的有向边表示。</w:t>
      </w:r>
      <w:r>
        <w:t xml:space="preserve"> </w:t>
      </w:r>
      <w:r>
        <w:t>模型中的边都被分配了两个属性，电压差和电阻。</w:t>
      </w:r>
    </w:p>
    <w:p w14:paraId="0B558B72" w14:textId="77777777" w:rsidR="000F3C13" w:rsidRDefault="00062895">
      <w:pPr>
        <w:pStyle w:val="a0"/>
      </w:pPr>
      <w:r>
        <w:rPr>
          <w:b/>
          <w:bCs/>
        </w:rPr>
        <w:t>第二步：</w:t>
      </w:r>
      <w:r>
        <w:t xml:space="preserve"> </w:t>
      </w:r>
      <w:r>
        <w:t>根据第一步中构建的有向图模型，以开关状态为变量，各电池流经电流不超过电池许用电流为约束条件，系统输出电流为目标函数，建立优化模型。</w:t>
      </w:r>
      <w:r>
        <w:t xml:space="preserve"> </w:t>
      </w:r>
      <w:r>
        <w:t>首先，根据</w:t>
      </w:r>
      <w:r>
        <w:rPr>
          <w:b/>
          <w:bCs/>
        </w:rPr>
        <w:t>第一步</w:t>
      </w:r>
      <w:r>
        <w:t>中构建的有向图模型，按以下关系确定关联矩阵</w:t>
      </w:r>
      <m:oMath>
        <m:r>
          <w:rPr>
            <w:rFonts w:ascii="Cambria Math" w:hAnsi="Cambria Math"/>
          </w:rPr>
          <m:t>A</m:t>
        </m:r>
      </m:oMath>
      <w:r>
        <w:t>：</w:t>
      </w:r>
    </w:p>
    <w:p w14:paraId="6BD34FE8" w14:textId="77777777" w:rsidR="000F3C13" w:rsidRDefault="001D3C4E">
      <w:pPr>
        <w:pStyle w:val="a0"/>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kl</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边</m:t>
                    </m:r>
                    <m:r>
                      <w:rPr>
                        <w:rFonts w:ascii="Cambria Math" w:hAnsi="Cambria Math"/>
                      </w:rPr>
                      <m:t>l</m:t>
                    </m:r>
                    <m:r>
                      <m:rPr>
                        <m:nor/>
                      </m:rPr>
                      <m:t>离开节点</m:t>
                    </m:r>
                    <m:r>
                      <w:rPr>
                        <w:rFonts w:ascii="Cambria Math" w:hAnsi="Cambria Math"/>
                      </w:rPr>
                      <m:t>k</m:t>
                    </m:r>
                    <m:r>
                      <m:rPr>
                        <m:sty m:val="p"/>
                      </m:rPr>
                      <w:rPr>
                        <w:rFonts w:ascii="Cambria Math" w:hAnsi="Cambria Math"/>
                      </w:rPr>
                      <m:t>,</m:t>
                    </m:r>
                  </m:e>
                </m:mr>
                <m:mr>
                  <m:e>
                    <m:r>
                      <m:rPr>
                        <m:sty m:val="p"/>
                      </m:rPr>
                      <w:rPr>
                        <w:rFonts w:ascii="Cambria Math" w:hAnsi="Cambria Math"/>
                      </w:rPr>
                      <m:t>-</m:t>
                    </m:r>
                    <m:r>
                      <w:rPr>
                        <w:rFonts w:ascii="Cambria Math" w:hAnsi="Cambria Math"/>
                      </w:rPr>
                      <m:t>1</m:t>
                    </m:r>
                    <m:r>
                      <m:rPr>
                        <m:sty m:val="p"/>
                      </m:rPr>
                      <w:rPr>
                        <w:rFonts w:ascii="Cambria Math" w:hAnsi="Cambria Math"/>
                      </w:rPr>
                      <m:t>,</m:t>
                    </m:r>
                  </m:e>
                  <m:e>
                    <m:r>
                      <m:rPr>
                        <m:nor/>
                      </m:rPr>
                      <m:t>边</m:t>
                    </m:r>
                    <m:r>
                      <w:rPr>
                        <w:rFonts w:ascii="Cambria Math" w:hAnsi="Cambria Math"/>
                      </w:rPr>
                      <m:t>l</m:t>
                    </m:r>
                    <m:r>
                      <m:rPr>
                        <m:nor/>
                      </m:rPr>
                      <m:t>进入节点</m:t>
                    </m:r>
                    <m:r>
                      <w:rPr>
                        <w:rFonts w:ascii="Cambria Math" w:hAnsi="Cambria Math"/>
                      </w:rPr>
                      <m:t>k</m:t>
                    </m:r>
                    <m:r>
                      <m:rPr>
                        <m:sty m:val="p"/>
                      </m:rPr>
                      <w:rPr>
                        <w:rFonts w:ascii="Cambria Math" w:hAnsi="Cambria Math"/>
                      </w:rPr>
                      <m:t>,</m:t>
                    </m:r>
                  </m:e>
                </m:mr>
                <m:mr>
                  <m:e>
                    <m:r>
                      <w:rPr>
                        <w:rFonts w:ascii="Cambria Math" w:hAnsi="Cambria Math"/>
                      </w:rPr>
                      <m:t>0</m:t>
                    </m:r>
                    <m:r>
                      <m:rPr>
                        <m:sty m:val="p"/>
                      </m:rPr>
                      <w:rPr>
                        <w:rFonts w:ascii="Cambria Math" w:hAnsi="Cambria Math"/>
                      </w:rPr>
                      <m:t>,</m:t>
                    </m:r>
                  </m:e>
                  <m:e>
                    <m:r>
                      <m:rPr>
                        <m:nor/>
                      </m:rPr>
                      <m:t>其他</m:t>
                    </m:r>
                    <m:r>
                      <m:rPr>
                        <m:sty m:val="p"/>
                      </m:rPr>
                      <w:rPr>
                        <w:rFonts w:ascii="Cambria Math" w:hAnsi="Cambria Math"/>
                      </w:rPr>
                      <m:t>.</m:t>
                    </m:r>
                  </m:e>
                </m:mr>
              </m:m>
            </m:e>
          </m:d>
        </m:oMath>
      </m:oMathPara>
    </w:p>
    <w:p w14:paraId="24AD59AA" w14:textId="77777777" w:rsidR="000F3C13" w:rsidRDefault="00062895">
      <w:pPr>
        <w:pStyle w:val="FirstParagraph"/>
      </w:pPr>
      <w:r>
        <w:t>其次，根据有向图模型中每个有向边的具体含义，对关联矩阵按列进行归类整理。将其中表示开关的列，以互为相反的两列为一组，每组仅保留一列；删去所有列的最后一行，得到简化关联矩阵</w:t>
      </w: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o</m:t>
                </m:r>
              </m:sub>
            </m:sSub>
          </m:e>
        </m:d>
      </m:oMath>
      <w:r>
        <w:t>。其中，</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oMath>
      <w:r>
        <w:t>，</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oMath>
      <w:r>
        <w:t>和</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o</m:t>
            </m:r>
          </m:sub>
        </m:sSub>
      </m:oMath>
      <w:r>
        <w:t>分别对应电池、开关和外部负载。</w:t>
      </w:r>
      <w:r>
        <w:t xml:space="preserve"> </w:t>
      </w:r>
      <w:r>
        <w:t>接着，设系统中</w:t>
      </w:r>
      <m:oMath>
        <m:sSub>
          <m:sSubPr>
            <m:ctrlPr>
              <w:rPr>
                <w:rFonts w:ascii="Cambria Math" w:hAnsi="Cambria Math"/>
              </w:rPr>
            </m:ctrlPr>
          </m:sSubPr>
          <m:e>
            <m:r>
              <w:rPr>
                <w:rFonts w:ascii="Cambria Math" w:hAnsi="Cambria Math"/>
              </w:rPr>
              <m:t>N</m:t>
            </m:r>
          </m:e>
          <m:sub>
            <m:r>
              <w:rPr>
                <w:rFonts w:ascii="Cambria Math" w:hAnsi="Cambria Math"/>
              </w:rPr>
              <m:t>s</m:t>
            </m:r>
          </m:sub>
        </m:sSub>
      </m:oMath>
      <w:r>
        <w:t>个开关的状态为</w:t>
      </w:r>
      <m:oMath>
        <m:sSub>
          <m:sSubPr>
            <m:ctrlPr>
              <w:rPr>
                <w:rFonts w:ascii="Cambria Math" w:hAnsi="Cambria Math"/>
              </w:rPr>
            </m:ctrlPr>
          </m:sSubPr>
          <m:e>
            <m:r>
              <w:rPr>
                <w:rFonts w:ascii="Cambria Math" w:hAnsi="Cambria Math"/>
              </w:rPr>
              <m:t>X</m:t>
            </m:r>
          </m:e>
          <m:sub>
            <m:r>
              <w:rPr>
                <w:rFonts w:ascii="Cambria Math" w:hAnsi="Cambria Math"/>
              </w:rPr>
              <m:t>s</m:t>
            </m:r>
          </m:sub>
        </m:sSub>
      </m:oMath>
      <w:r>
        <w:t>，是一个</w:t>
      </w:r>
      <m:oMath>
        <m:sSub>
          <m:sSubPr>
            <m:ctrlPr>
              <w:rPr>
                <w:rFonts w:ascii="Cambria Math" w:hAnsi="Cambria Math"/>
              </w:rPr>
            </m:ctrlPr>
          </m:sSubPr>
          <m:e>
            <m:r>
              <w:rPr>
                <w:rFonts w:ascii="Cambria Math" w:hAnsi="Cambria Math"/>
              </w:rPr>
              <m:t>N</m:t>
            </m:r>
          </m:e>
          <m:sub>
            <m:r>
              <w:rPr>
                <w:rFonts w:ascii="Cambria Math" w:hAnsi="Cambria Math"/>
              </w:rPr>
              <m:t>s</m:t>
            </m:r>
          </m:sub>
        </m:sSub>
      </m:oMath>
      <w:r>
        <w:t>阶方阵，其对角线上的元素为</w:t>
      </w:r>
      <w:r>
        <w:t>1</w:t>
      </w:r>
      <w:r>
        <w:t>或</w:t>
      </w:r>
      <w:r>
        <w:t>0</w:t>
      </w:r>
      <w:r>
        <w:t>，分别表示开关闭合或断开；其非对角线上的元素均为</w:t>
      </w:r>
      <w:r>
        <w:t>0</w:t>
      </w:r>
      <w:r>
        <w:t>。</w:t>
      </w:r>
      <w:r>
        <w:t xml:space="preserve"> </w:t>
      </w:r>
      <w:r>
        <w:t>然后，系统中</w:t>
      </w:r>
      <m:oMath>
        <m:sSub>
          <m:sSubPr>
            <m:ctrlPr>
              <w:rPr>
                <w:rFonts w:ascii="Cambria Math" w:hAnsi="Cambria Math"/>
              </w:rPr>
            </m:ctrlPr>
          </m:sSubPr>
          <m:e>
            <m:r>
              <w:rPr>
                <w:rFonts w:ascii="Cambria Math" w:hAnsi="Cambria Math"/>
              </w:rPr>
              <m:t>N</m:t>
            </m:r>
          </m:e>
          <m:sub>
            <m:r>
              <w:rPr>
                <w:rFonts w:ascii="Cambria Math" w:hAnsi="Cambria Math"/>
              </w:rPr>
              <m:t>b</m:t>
            </m:r>
          </m:sub>
        </m:sSub>
      </m:oMath>
      <w:r>
        <w:t>个电池的电流用下式计算得到：</w:t>
      </w:r>
    </w:p>
    <w:p w14:paraId="29559544" w14:textId="77777777" w:rsidR="000F3C13" w:rsidRDefault="001D3C4E">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2</m:t>
                  </m:r>
                </m:sup>
              </m:sSubSup>
            </m:den>
          </m:f>
          <m:d>
            <m:dPr>
              <m:begChr m:val="["/>
              <m:endChr m:val="]"/>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m:t>
                  </m:r>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e>
          </m:d>
          <m:r>
            <m:rPr>
              <m:sty m:val="p"/>
            </m:rPr>
            <w:rPr>
              <w:rFonts w:ascii="Cambria Math" w:hAnsi="Cambria Math"/>
            </w:rPr>
            <m:t>,</m:t>
          </m:r>
        </m:oMath>
      </m:oMathPara>
    </w:p>
    <w:p w14:paraId="534C289E" w14:textId="77777777" w:rsidR="000F3C13" w:rsidRDefault="00062895">
      <w:pPr>
        <w:pStyle w:val="FirstParagraph"/>
      </w:pPr>
      <w:r>
        <w:t>其中，</w:t>
      </w:r>
      <m:oMath>
        <m:sSub>
          <m:sSubPr>
            <m:ctrlPr>
              <w:rPr>
                <w:rFonts w:ascii="Cambria Math" w:hAnsi="Cambria Math"/>
              </w:rPr>
            </m:ctrlPr>
          </m:sSubPr>
          <m:e>
            <m:r>
              <w:rPr>
                <w:rFonts w:ascii="Cambria Math" w:hAnsi="Cambria Math"/>
              </w:rPr>
              <m:t>r</m:t>
            </m:r>
          </m:e>
          <m:sub>
            <m:r>
              <w:rPr>
                <w:rFonts w:ascii="Cambria Math" w:hAnsi="Cambria Math"/>
              </w:rPr>
              <m:t>b</m:t>
            </m:r>
          </m:sub>
        </m:sSub>
      </m:oMath>
      <w:r>
        <w:t>为电池内阻，</w:t>
      </w:r>
      <m:oMath>
        <m:sSub>
          <m:sSubPr>
            <m:ctrlPr>
              <w:rPr>
                <w:rFonts w:ascii="Cambria Math" w:hAnsi="Cambria Math"/>
              </w:rPr>
            </m:ctrlPr>
          </m:sSubPr>
          <m:e>
            <m:r>
              <w:rPr>
                <w:rFonts w:ascii="Cambria Math" w:hAnsi="Cambria Math"/>
              </w:rPr>
              <m:t>U</m:t>
            </m:r>
          </m:e>
          <m:sub>
            <m:r>
              <w:rPr>
                <w:rFonts w:ascii="Cambria Math" w:hAnsi="Cambria Math"/>
              </w:rPr>
              <m:t>b</m:t>
            </m:r>
          </m:sub>
        </m:sSub>
      </m:oMath>
      <w:r>
        <w:t>为电池电压，</w:t>
      </w:r>
      <m:oMath>
        <m:sSub>
          <m:sSubPr>
            <m:ctrlPr>
              <w:rPr>
                <w:rFonts w:ascii="Cambria Math" w:hAnsi="Cambria Math"/>
              </w:rPr>
            </m:ctrlPr>
          </m:sSubPr>
          <m:e>
            <m:r>
              <w:rPr>
                <w:rFonts w:ascii="Cambria Math" w:hAnsi="Cambria Math"/>
              </w:rPr>
              <m:t>I</m:t>
            </m:r>
          </m:e>
          <m:sub>
            <m:r>
              <w:rPr>
                <w:rFonts w:ascii="Cambria Math" w:hAnsi="Cambria Math"/>
              </w:rPr>
              <m:t>b</m:t>
            </m:r>
            <m:r>
              <m:rPr>
                <m:sty m:val="p"/>
              </m:rPr>
              <w:rPr>
                <w:rFonts w:ascii="Cambria Math" w:hAnsi="Cambria Math"/>
              </w:rPr>
              <m:t>,max</m:t>
            </m:r>
          </m:sub>
        </m:sSub>
      </m:oMath>
      <w:r>
        <w:t>为电池最大许用电流，</w:t>
      </w:r>
      <m:oMath>
        <m:sSub>
          <m:sSubPr>
            <m:ctrlPr>
              <w:rPr>
                <w:rFonts w:ascii="Cambria Math" w:hAnsi="Cambria Math"/>
              </w:rPr>
            </m:ctrlPr>
          </m:sSubPr>
          <m:e>
            <m:r>
              <w:rPr>
                <w:rFonts w:ascii="Cambria Math" w:hAnsi="Cambria Math"/>
              </w:rPr>
              <m:t>Y</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oMath>
      <w:r>
        <w:t>为系统节点电导矩</w:t>
      </w:r>
      <w:r>
        <w:lastRenderedPageBreak/>
        <w:t>阵，其通过下式计算得到：</w:t>
      </w:r>
    </w:p>
    <w:p w14:paraId="2BBF2A37" w14:textId="77777777" w:rsidR="000F3C13" w:rsidRDefault="001D3C4E">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o</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o</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o</m:t>
              </m:r>
            </m:sub>
            <m:sup>
              <m:r>
                <m:rPr>
                  <m:sty m:val="p"/>
                </m:rP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b</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s</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sSub>
            <m:sSubPr>
              <m:ctrlPr>
                <w:rPr>
                  <w:rFonts w:ascii="Cambria Math" w:hAnsi="Cambria Math"/>
                </w:rPr>
              </m:ctrlPr>
            </m:sSubPr>
            <m:e>
              <m:r>
                <w:rPr>
                  <w:rFonts w:ascii="Cambria Math" w:hAnsi="Cambria Math"/>
                </w:rPr>
                <m:t>X</m:t>
              </m:r>
            </m:e>
            <m:sub>
              <m:r>
                <w:rPr>
                  <w:rFonts w:ascii="Cambria Math" w:hAnsi="Cambria Math"/>
                </w:rPr>
                <m:t>s</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s</m:t>
              </m:r>
            </m:sub>
            <m:sup>
              <m:r>
                <m:rPr>
                  <m:sty m:val="p"/>
                </m:rPr>
                <w:rPr>
                  <w:rFonts w:ascii="Cambria Math" w:hAnsi="Cambria Math"/>
                </w:rPr>
                <m:t>T</m:t>
              </m:r>
            </m:sup>
          </m:sSubSup>
          <m:r>
            <m:rPr>
              <m:sty m:val="p"/>
            </m:rPr>
            <w:rPr>
              <w:rFonts w:ascii="Cambria Math" w:hAnsi="Cambria Math"/>
            </w:rPr>
            <m:t>.</m:t>
          </m:r>
        </m:oMath>
      </m:oMathPara>
    </w:p>
    <w:p w14:paraId="5FC33A46" w14:textId="77777777" w:rsidR="000F3C13" w:rsidRDefault="00062895">
      <w:pPr>
        <w:pStyle w:val="FirstParagraph"/>
      </w:pPr>
      <w:r>
        <w:t>其中，</w:t>
      </w:r>
      <m:oMath>
        <m:sSub>
          <m:sSubPr>
            <m:ctrlPr>
              <w:rPr>
                <w:rFonts w:ascii="Cambria Math" w:hAnsi="Cambria Math"/>
              </w:rPr>
            </m:ctrlPr>
          </m:sSubPr>
          <m:e>
            <m:r>
              <w:rPr>
                <w:rFonts w:ascii="Cambria Math" w:hAnsi="Cambria Math"/>
              </w:rPr>
              <m:t>R</m:t>
            </m:r>
          </m:e>
          <m:sub>
            <m:r>
              <w:rPr>
                <w:rFonts w:ascii="Cambria Math" w:hAnsi="Cambria Math"/>
              </w:rPr>
              <m:t>o</m:t>
            </m:r>
          </m:sub>
        </m:sSub>
      </m:oMath>
      <w:r>
        <w:t>为外部负载电阻，</w:t>
      </w:r>
      <m:oMath>
        <m:sSub>
          <m:sSubPr>
            <m:ctrlPr>
              <w:rPr>
                <w:rFonts w:ascii="Cambria Math" w:hAnsi="Cambria Math"/>
              </w:rPr>
            </m:ctrlPr>
          </m:sSubPr>
          <m:e>
            <m:r>
              <w:rPr>
                <w:rFonts w:ascii="Cambria Math" w:hAnsi="Cambria Math"/>
              </w:rPr>
              <m:t>r</m:t>
            </m:r>
          </m:e>
          <m:sub>
            <m:r>
              <w:rPr>
                <w:rFonts w:ascii="Cambria Math" w:hAnsi="Cambria Math"/>
              </w:rPr>
              <m:t>s</m:t>
            </m:r>
          </m:sub>
        </m:sSub>
      </m:oMath>
      <w:r>
        <w:t>为开关内阻。</w:t>
      </w:r>
      <w:r>
        <w:t xml:space="preserve"> </w:t>
      </w:r>
      <w:r>
        <w:t>系统的输出电流用下式计算得到：</w:t>
      </w:r>
    </w:p>
    <w:p w14:paraId="5F9F7568" w14:textId="77777777" w:rsidR="000F3C13" w:rsidRDefault="001D3C4E">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2</m:t>
                  </m:r>
                </m:sup>
              </m:sSubSup>
            </m:den>
          </m:f>
          <m:d>
            <m:dPr>
              <m:begChr m:val="["/>
              <m:endChr m:val="]"/>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m:t>
                  </m:r>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e>
          </m:d>
          <m:r>
            <m:rPr>
              <m:sty m:val="p"/>
            </m:rPr>
            <w:rPr>
              <w:rFonts w:ascii="Cambria Math" w:hAnsi="Cambria Math"/>
            </w:rPr>
            <m:t>.</m:t>
          </m:r>
        </m:oMath>
      </m:oMathPara>
    </w:p>
    <w:p w14:paraId="0367F8CB" w14:textId="77777777" w:rsidR="000F3C13" w:rsidRDefault="00062895">
      <w:pPr>
        <w:pStyle w:val="FirstParagraph"/>
      </w:pPr>
      <w:r>
        <w:t>最后，得到如下形式的优化模型：</w:t>
      </w:r>
    </w:p>
    <w:p w14:paraId="46C02756" w14:textId="77777777" w:rsidR="000F3C13" w:rsidRDefault="00062895">
      <w:pPr>
        <w:pStyle w:val="a0"/>
      </w:pPr>
      <m:oMathPara>
        <m:oMathParaPr>
          <m:jc m:val="center"/>
        </m:oMathParaPr>
        <m:oMath>
          <m:r>
            <m:rPr>
              <m:sty m:val="p"/>
            </m:rPr>
            <w:rPr>
              <w:rFonts w:ascii="Cambria Math" w:hAnsi="Cambria Math"/>
            </w:rPr>
            <m:t>max</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oMath>
      </m:oMathPara>
    </w:p>
    <w:p w14:paraId="54B1F2CC" w14:textId="77777777" w:rsidR="000F3C13" w:rsidRDefault="00062895">
      <w:pPr>
        <w:pStyle w:val="FirstParagraph"/>
      </w:pPr>
      <m:oMathPara>
        <m:oMathParaPr>
          <m:jc m:val="center"/>
        </m:oMathParaPr>
        <m:oMath>
          <m:r>
            <m:rPr>
              <m:nor/>
            </m:rPr>
            <m:t>s.t.</m:t>
          </m:r>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b</m:t>
                  </m:r>
                </m:sub>
              </m:sSub>
            </m:e>
          </m:d>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b</m:t>
              </m:r>
              <m:r>
                <m:rPr>
                  <m:sty m:val="p"/>
                </m:rPr>
                <w:rPr>
                  <w:rFonts w:ascii="Cambria Math" w:hAnsi="Cambria Math"/>
                </w:rPr>
                <m:t>,max</m:t>
              </m:r>
            </m:sub>
          </m:sSub>
          <m:r>
            <m:rPr>
              <m:sty m:val="p"/>
            </m:rPr>
            <w:rPr>
              <w:rFonts w:ascii="Cambria Math" w:hAnsi="Cambria Math"/>
            </w:rPr>
            <m:t>.</m:t>
          </m:r>
        </m:oMath>
      </m:oMathPara>
    </w:p>
    <w:p w14:paraId="49BC4CCF" w14:textId="77777777" w:rsidR="000F3C13" w:rsidRDefault="00062895">
      <w:pPr>
        <w:pStyle w:val="FirstParagraph"/>
      </w:pPr>
      <w:r>
        <w:rPr>
          <w:b/>
          <w:bCs/>
        </w:rPr>
        <w:t>第三步：</w:t>
      </w:r>
      <w:r>
        <w:t xml:space="preserve"> </w:t>
      </w:r>
      <w:r>
        <w:t>基于第一步中构建的有向图模型，对其中的</w:t>
      </w:r>
      <m:oMath>
        <m:sSub>
          <m:sSubPr>
            <m:ctrlPr>
              <w:rPr>
                <w:rFonts w:ascii="Cambria Math" w:hAnsi="Cambria Math"/>
              </w:rPr>
            </m:ctrlPr>
          </m:sSubPr>
          <m:e>
            <m:r>
              <w:rPr>
                <w:rFonts w:ascii="Cambria Math" w:hAnsi="Cambria Math"/>
              </w:rPr>
              <m:t>N</m:t>
            </m:r>
          </m:e>
          <m:sub>
            <m:r>
              <w:rPr>
                <w:rFonts w:ascii="Cambria Math" w:hAnsi="Cambria Math"/>
              </w:rPr>
              <m:t>b</m:t>
            </m:r>
          </m:sub>
        </m:sSub>
      </m:oMath>
      <w:r>
        <w:t>个电池分别求解对应的最短通路，其中通路</w:t>
      </w:r>
      <m:oMath>
        <m:r>
          <w:rPr>
            <w:rFonts w:ascii="Cambria Math" w:hAnsi="Cambria Math"/>
          </w:rPr>
          <m:t>p</m:t>
        </m:r>
      </m:oMath>
      <w:r>
        <w:t>的距离通过下式计算得到：</w:t>
      </w:r>
    </w:p>
    <w:p w14:paraId="57DB6CBA" w14:textId="77777777" w:rsidR="000F3C13" w:rsidRDefault="00062895">
      <w:pPr>
        <w:pStyle w:val="a0"/>
      </w:pPr>
      <m:oMathPara>
        <m:oMathParaPr>
          <m:jc m:val="center"/>
        </m:oMathParaPr>
        <m:oMath>
          <m:r>
            <w:rPr>
              <w:rFonts w:ascii="Cambria Math" w:hAnsi="Cambria Math"/>
            </w:rPr>
            <m:t>ω</m:t>
          </m:r>
          <m:d>
            <m:dPr>
              <m:ctrlPr>
                <w:rPr>
                  <w:rFonts w:ascii="Cambria Math" w:hAnsi="Cambria Math"/>
                </w:rPr>
              </m:ctrlPr>
            </m:dPr>
            <m:e>
              <m:r>
                <w:rPr>
                  <w:rFonts w:ascii="Cambria Math" w:hAnsi="Cambria Math"/>
                </w:rPr>
                <m:t>p</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d>
            <m:dPr>
              <m:ctrlPr>
                <w:rPr>
                  <w:rFonts w:ascii="Cambria Math" w:hAnsi="Cambria Math"/>
                </w:rPr>
              </m:ctrlPr>
            </m:dPr>
            <m:e>
              <m:r>
                <w:rPr>
                  <w:rFonts w:ascii="Cambria Math" w:hAnsi="Cambria Math"/>
                </w:rPr>
                <m:t>p</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r>
                <w:rPr>
                  <w:rFonts w:ascii="Cambria Math" w:hAnsi="Cambria Math"/>
                </w:rPr>
                <m:t>p</m:t>
              </m:r>
            </m:e>
          </m:d>
          <m:r>
            <m:rPr>
              <m:sty m:val="p"/>
            </m:rPr>
            <w:rPr>
              <w:rFonts w:ascii="Cambria Math" w:hAnsi="Cambria Math"/>
            </w:rPr>
            <m:t>,</m:t>
          </m:r>
        </m:oMath>
      </m:oMathPara>
    </w:p>
    <w:p w14:paraId="17E6F902" w14:textId="77777777" w:rsidR="000F3C13" w:rsidRDefault="00062895">
      <w:pPr>
        <w:pStyle w:val="FirstParagraph"/>
      </w:pPr>
      <w:r>
        <w:t>其中，</w:t>
      </w:r>
      <m:oMath>
        <m:sSub>
          <m:sSubPr>
            <m:ctrlPr>
              <w:rPr>
                <w:rFonts w:ascii="Cambria Math" w:hAnsi="Cambria Math"/>
              </w:rPr>
            </m:ctrlPr>
          </m:sSubPr>
          <m:e>
            <m:r>
              <w:rPr>
                <w:rFonts w:ascii="Cambria Math" w:hAnsi="Cambria Math"/>
              </w:rPr>
              <m:t>n</m:t>
            </m:r>
          </m:e>
          <m:sub>
            <m:r>
              <w:rPr>
                <w:rFonts w:ascii="Cambria Math" w:hAnsi="Cambria Math"/>
              </w:rPr>
              <m:t>b</m:t>
            </m:r>
          </m:sub>
        </m:sSub>
      </m:oMath>
      <w:r>
        <w:t>为通路中电池数量，</w:t>
      </w:r>
      <m:oMath>
        <m:sSub>
          <m:sSubPr>
            <m:ctrlPr>
              <w:rPr>
                <w:rFonts w:ascii="Cambria Math" w:hAnsi="Cambria Math"/>
              </w:rPr>
            </m:ctrlPr>
          </m:sSubPr>
          <m:e>
            <m:r>
              <w:rPr>
                <w:rFonts w:ascii="Cambria Math" w:hAnsi="Cambria Math"/>
              </w:rPr>
              <m:t>n</m:t>
            </m:r>
          </m:e>
          <m:sub>
            <m:r>
              <w:rPr>
                <w:rFonts w:ascii="Cambria Math" w:hAnsi="Cambria Math"/>
              </w:rPr>
              <m:t>s</m:t>
            </m:r>
          </m:sub>
        </m:sSub>
      </m:oMath>
      <w:r>
        <w:t>为通路中开关的数量。</w:t>
      </w:r>
    </w:p>
    <w:p w14:paraId="12EB889D" w14:textId="77777777" w:rsidR="000F3C13" w:rsidRDefault="00062895">
      <w:pPr>
        <w:pStyle w:val="a0"/>
      </w:pPr>
      <w:r>
        <w:rPr>
          <w:b/>
          <w:bCs/>
        </w:rPr>
        <w:t>第四步：</w:t>
      </w:r>
      <w:r>
        <w:t xml:space="preserve"> </w:t>
      </w:r>
      <w:r>
        <w:t>设选取的最短通路数量为</w:t>
      </w:r>
      <m:oMath>
        <m:sSub>
          <m:sSubPr>
            <m:ctrlPr>
              <w:rPr>
                <w:rFonts w:ascii="Cambria Math" w:hAnsi="Cambria Math"/>
              </w:rPr>
            </m:ctrlPr>
          </m:sSubPr>
          <m:e>
            <m:r>
              <w:rPr>
                <w:rFonts w:ascii="Cambria Math" w:hAnsi="Cambria Math"/>
              </w:rPr>
              <m:t>N</m:t>
            </m:r>
          </m:e>
          <m:sub>
            <m:r>
              <w:rPr>
                <w:rFonts w:ascii="Cambria Math" w:hAnsi="Cambria Math"/>
              </w:rPr>
              <m:t>set</m:t>
            </m:r>
          </m:sub>
        </m:sSub>
      </m:oMath>
      <w:r>
        <w:t>，其初始值为</w:t>
      </w:r>
      <m:oMath>
        <m:sSub>
          <m:sSubPr>
            <m:ctrlPr>
              <w:rPr>
                <w:rFonts w:ascii="Cambria Math" w:hAnsi="Cambria Math"/>
              </w:rPr>
            </m:ctrlPr>
          </m:sSubPr>
          <m:e>
            <m:r>
              <w:rPr>
                <w:rFonts w:ascii="Cambria Math" w:hAnsi="Cambria Math"/>
              </w:rPr>
              <m:t>N</m:t>
            </m:r>
          </m:e>
          <m:sub>
            <m:r>
              <w:rPr>
                <w:rFonts w:ascii="Cambria Math" w:hAnsi="Cambria Math"/>
              </w:rPr>
              <m:t>b</m:t>
            </m:r>
          </m:sub>
        </m:sSub>
      </m:oMath>
      <w:r>
        <w:t>。</w:t>
      </w:r>
    </w:p>
    <w:p w14:paraId="70E49C10" w14:textId="77777777" w:rsidR="000F3C13" w:rsidRDefault="00062895">
      <w:pPr>
        <w:pStyle w:val="a0"/>
      </w:pPr>
      <w:r>
        <w:rPr>
          <w:b/>
          <w:bCs/>
        </w:rPr>
        <w:t>第五步：</w:t>
      </w:r>
      <w:r>
        <w:t xml:space="preserve"> </w:t>
      </w:r>
      <w:r>
        <w:t>从第三步中求解得到的</w:t>
      </w:r>
      <m:oMath>
        <m:sSub>
          <m:sSubPr>
            <m:ctrlPr>
              <w:rPr>
                <w:rFonts w:ascii="Cambria Math" w:hAnsi="Cambria Math"/>
              </w:rPr>
            </m:ctrlPr>
          </m:sSubPr>
          <m:e>
            <m:r>
              <w:rPr>
                <w:rFonts w:ascii="Cambria Math" w:hAnsi="Cambria Math"/>
              </w:rPr>
              <m:t>N</m:t>
            </m:r>
          </m:e>
          <m:sub>
            <m:r>
              <w:rPr>
                <w:rFonts w:ascii="Cambria Math" w:hAnsi="Cambria Math"/>
              </w:rPr>
              <m:t>b</m:t>
            </m:r>
          </m:sub>
        </m:sSub>
      </m:oMath>
      <w:r>
        <w:t>条最短通路中组合选取</w:t>
      </w:r>
      <m:oMath>
        <m:sSub>
          <m:sSubPr>
            <m:ctrlPr>
              <w:rPr>
                <w:rFonts w:ascii="Cambria Math" w:hAnsi="Cambria Math"/>
              </w:rPr>
            </m:ctrlPr>
          </m:sSubPr>
          <m:e>
            <m:r>
              <w:rPr>
                <w:rFonts w:ascii="Cambria Math" w:hAnsi="Cambria Math"/>
              </w:rPr>
              <m:t>N</m:t>
            </m:r>
          </m:e>
          <m:sub>
            <m:r>
              <w:rPr>
                <w:rFonts w:ascii="Cambria Math" w:hAnsi="Cambria Math"/>
              </w:rPr>
              <m:t>set</m:t>
            </m:r>
          </m:sub>
        </m:sSub>
      </m:oMath>
      <w:r>
        <w:t>条通路，生成</w:t>
      </w:r>
      <m:oMath>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b</m:t>
                </m:r>
              </m:sub>
            </m:sSub>
          </m:sub>
          <m:sup>
            <m:sSub>
              <m:sSubPr>
                <m:ctrlPr>
                  <w:rPr>
                    <w:rFonts w:ascii="Cambria Math" w:hAnsi="Cambria Math"/>
                  </w:rPr>
                </m:ctrlPr>
              </m:sSubPr>
              <m:e>
                <m:r>
                  <w:rPr>
                    <w:rFonts w:ascii="Cambria Math" w:hAnsi="Cambria Math"/>
                  </w:rPr>
                  <m:t>N</m:t>
                </m:r>
              </m:e>
              <m:sub>
                <m:r>
                  <w:rPr>
                    <w:rFonts w:ascii="Cambria Math" w:hAnsi="Cambria Math"/>
                  </w:rPr>
                  <m:t>set</m:t>
                </m:r>
              </m:sub>
            </m:sSub>
          </m:sup>
        </m:sSubSup>
      </m:oMath>
      <w:r>
        <w:t>种组合方式。</w:t>
      </w:r>
    </w:p>
    <w:p w14:paraId="0D441863" w14:textId="77777777" w:rsidR="000F3C13" w:rsidRDefault="00062895">
      <w:pPr>
        <w:pStyle w:val="a0"/>
      </w:pPr>
      <w:r>
        <w:rPr>
          <w:b/>
          <w:bCs/>
        </w:rPr>
        <w:t>第六步：</w:t>
      </w:r>
      <w:r>
        <w:t xml:space="preserve"> </w:t>
      </w:r>
      <w:r>
        <w:t>对第五步中生成的每一种组合方式，将被选入通路的开关状态设置为闭合，其余开关状态设置为断开，带入第二步中建立的优化模型，判断是否满足约束条件。若满足，则该组合方式下的系统输出电流；否则舍弃。</w:t>
      </w:r>
    </w:p>
    <w:p w14:paraId="08684A23" w14:textId="77777777" w:rsidR="000F3C13" w:rsidRDefault="00062895">
      <w:pPr>
        <w:pStyle w:val="a0"/>
      </w:pPr>
      <w:r>
        <w:rPr>
          <w:b/>
          <w:bCs/>
        </w:rPr>
        <w:t>第七步：</w:t>
      </w:r>
      <w:r>
        <w:t xml:space="preserve"> </w:t>
      </w:r>
      <w:r>
        <w:t>从第六步中满足约束条件的组合方式中，选取输出电流最大的组合方式，记录此时的系统最大许用电流值和开关闭合方式。</w:t>
      </w:r>
    </w:p>
    <w:p w14:paraId="23F0CEB9" w14:textId="77777777" w:rsidR="000F3C13" w:rsidRDefault="00062895">
      <w:pPr>
        <w:pStyle w:val="a0"/>
      </w:pPr>
      <w:r>
        <w:rPr>
          <w:b/>
          <w:bCs/>
        </w:rPr>
        <w:t>第八步：</w:t>
      </w:r>
      <w:r>
        <w:t xml:space="preserve"> </w:t>
      </w:r>
      <w:r>
        <w:t>使用如下规则更新第四步中的</w:t>
      </w:r>
      <m:oMath>
        <m:sSub>
          <m:sSubPr>
            <m:ctrlPr>
              <w:rPr>
                <w:rFonts w:ascii="Cambria Math" w:hAnsi="Cambria Math"/>
              </w:rPr>
            </m:ctrlPr>
          </m:sSubPr>
          <m:e>
            <m:r>
              <w:rPr>
                <w:rFonts w:ascii="Cambria Math" w:hAnsi="Cambria Math"/>
              </w:rPr>
              <m:t>N</m:t>
            </m:r>
          </m:e>
          <m:sub>
            <m:r>
              <w:rPr>
                <w:rFonts w:ascii="Cambria Math" w:hAnsi="Cambria Math"/>
              </w:rPr>
              <m:t>set</m:t>
            </m:r>
          </m:sub>
        </m:sSub>
      </m:oMath>
      <w:r>
        <w:t>的值，重复第五步至第八步：</w:t>
      </w:r>
    </w:p>
    <w:p w14:paraId="683756E9" w14:textId="77777777" w:rsidR="000F3C13" w:rsidRDefault="00062895">
      <w:pPr>
        <w:numPr>
          <w:ilvl w:val="0"/>
          <w:numId w:val="7"/>
        </w:numPr>
      </w:pPr>
      <w:r>
        <w:t>若当前系统最大许用电流值为第一次记录，则使用</w:t>
      </w:r>
      <m:oMath>
        <m:sSub>
          <m:sSubPr>
            <m:ctrlPr>
              <w:rPr>
                <w:rFonts w:ascii="Cambria Math" w:hAnsi="Cambria Math"/>
              </w:rPr>
            </m:ctrlPr>
          </m:sSubPr>
          <m:e>
            <m:r>
              <w:rPr>
                <w:rFonts w:ascii="Cambria Math" w:hAnsi="Cambria Math"/>
              </w:rPr>
              <m:t>N</m:t>
            </m:r>
          </m:e>
          <m:sub>
            <m:r>
              <w:rPr>
                <w:rFonts w:ascii="Cambria Math" w:hAnsi="Cambria Math"/>
              </w:rPr>
              <m:t>set</m:t>
            </m:r>
          </m:sub>
        </m:sSub>
        <m:r>
          <m:rPr>
            <m:sty m:val="p"/>
          </m:rPr>
          <w:rPr>
            <w:rFonts w:ascii="Cambria Math" w:hAnsi="Cambria Math"/>
          </w:rPr>
          <m:t>/</m:t>
        </m:r>
        <m:r>
          <w:rPr>
            <w:rFonts w:ascii="Cambria Math" w:hAnsi="Cambria Math"/>
          </w:rPr>
          <m:t>2</m:t>
        </m:r>
      </m:oMath>
      <w:r>
        <w:t>的最近整数值更新</w:t>
      </w:r>
      <m:oMath>
        <m:sSub>
          <m:sSubPr>
            <m:ctrlPr>
              <w:rPr>
                <w:rFonts w:ascii="Cambria Math" w:hAnsi="Cambria Math"/>
              </w:rPr>
            </m:ctrlPr>
          </m:sSubPr>
          <m:e>
            <m:r>
              <w:rPr>
                <w:rFonts w:ascii="Cambria Math" w:hAnsi="Cambria Math"/>
              </w:rPr>
              <m:t>N</m:t>
            </m:r>
          </m:e>
          <m:sub>
            <m:r>
              <w:rPr>
                <w:rFonts w:ascii="Cambria Math" w:hAnsi="Cambria Math"/>
              </w:rPr>
              <m:t>set</m:t>
            </m:r>
          </m:sub>
        </m:sSub>
      </m:oMath>
      <w:r>
        <w:t>的值；</w:t>
      </w:r>
    </w:p>
    <w:p w14:paraId="2E0E2254" w14:textId="77777777" w:rsidR="000F3C13" w:rsidRDefault="00062895">
      <w:pPr>
        <w:numPr>
          <w:ilvl w:val="0"/>
          <w:numId w:val="7"/>
        </w:numPr>
      </w:pPr>
      <w:r>
        <w:t>若当前系统最大许用电流值大于前一次系统许用电流值，则使用二分法向上更新整数</w:t>
      </w:r>
      <m:oMath>
        <m:sSub>
          <m:sSubPr>
            <m:ctrlPr>
              <w:rPr>
                <w:rFonts w:ascii="Cambria Math" w:hAnsi="Cambria Math"/>
              </w:rPr>
            </m:ctrlPr>
          </m:sSubPr>
          <m:e>
            <m:r>
              <w:rPr>
                <w:rFonts w:ascii="Cambria Math" w:hAnsi="Cambria Math"/>
              </w:rPr>
              <m:t>N</m:t>
            </m:r>
          </m:e>
          <m:sub>
            <m:r>
              <w:rPr>
                <w:rFonts w:ascii="Cambria Math" w:hAnsi="Cambria Math"/>
              </w:rPr>
              <m:t>set</m:t>
            </m:r>
          </m:sub>
        </m:sSub>
      </m:oMath>
      <w:r>
        <w:t>的值；</w:t>
      </w:r>
    </w:p>
    <w:p w14:paraId="6F47C9C1" w14:textId="77777777" w:rsidR="000F3C13" w:rsidRDefault="00062895">
      <w:pPr>
        <w:numPr>
          <w:ilvl w:val="0"/>
          <w:numId w:val="7"/>
        </w:numPr>
      </w:pPr>
      <w:r>
        <w:t>若当前系统最大许用电流值等于前一次系统许用电流值，则终止计算，输出系统最大许用电流值；</w:t>
      </w:r>
    </w:p>
    <w:p w14:paraId="3013D7C4" w14:textId="77777777" w:rsidR="000F3C13" w:rsidRDefault="00062895">
      <w:pPr>
        <w:numPr>
          <w:ilvl w:val="0"/>
          <w:numId w:val="7"/>
        </w:numPr>
      </w:pPr>
      <w:r>
        <w:t>若当前系统最大许用电流值小于前一次系统许用电流值，则使用二分法向下更新整数</w:t>
      </w:r>
      <m:oMath>
        <m:sSub>
          <m:sSubPr>
            <m:ctrlPr>
              <w:rPr>
                <w:rFonts w:ascii="Cambria Math" w:hAnsi="Cambria Math"/>
              </w:rPr>
            </m:ctrlPr>
          </m:sSubPr>
          <m:e>
            <m:r>
              <w:rPr>
                <w:rFonts w:ascii="Cambria Math" w:hAnsi="Cambria Math"/>
              </w:rPr>
              <m:t>N</m:t>
            </m:r>
          </m:e>
          <m:sub>
            <m:r>
              <w:rPr>
                <w:rFonts w:ascii="Cambria Math" w:hAnsi="Cambria Math"/>
              </w:rPr>
              <m:t>set</m:t>
            </m:r>
          </m:sub>
        </m:sSub>
      </m:oMath>
      <w:r>
        <w:t>的值。</w:t>
      </w:r>
    </w:p>
    <w:p w14:paraId="04494E5A" w14:textId="77777777" w:rsidR="000F3C13" w:rsidRDefault="00062895">
      <w:pPr>
        <w:pStyle w:val="2"/>
      </w:pPr>
      <w:bookmarkStart w:id="120" w:name="附图说明"/>
      <w:bookmarkEnd w:id="119"/>
      <w:r>
        <w:t>附图说明</w:t>
      </w:r>
    </w:p>
    <w:p w14:paraId="0B4F8580" w14:textId="77777777" w:rsidR="000F3C13" w:rsidRDefault="00062895">
      <w:pPr>
        <w:pStyle w:val="FirstParagraph"/>
      </w:pPr>
      <w:r>
        <w:t>图</w:t>
      </w:r>
      <w:r>
        <w:t>1</w:t>
      </w:r>
      <w:r>
        <w:t>为本发明实施例的可重构电池系统最大许用电流计算方法的步骤流程图。</w:t>
      </w:r>
    </w:p>
    <w:p w14:paraId="04C138D3" w14:textId="77777777" w:rsidR="000F3C13" w:rsidRDefault="00062895">
      <w:pPr>
        <w:pStyle w:val="a0"/>
      </w:pPr>
      <w:r>
        <w:t>图</w:t>
      </w:r>
      <w:r>
        <w:t>2</w:t>
      </w:r>
      <w:r>
        <w:t>为本发明实施例的待求解可重构电池系统的电路图。</w:t>
      </w:r>
    </w:p>
    <w:p w14:paraId="03ADA869" w14:textId="77777777" w:rsidR="000F3C13" w:rsidRDefault="00062895">
      <w:pPr>
        <w:pStyle w:val="a0"/>
      </w:pPr>
      <w:r>
        <w:t>图</w:t>
      </w:r>
      <w:r>
        <w:t>3</w:t>
      </w:r>
      <w:r>
        <w:t>为本发明实施例的可重构电池系统最大许用电流计算过程中的具有物理信息的有向图模型。</w:t>
      </w:r>
    </w:p>
    <w:p w14:paraId="382268A3" w14:textId="77777777" w:rsidR="000F3C13" w:rsidRDefault="00062895">
      <w:pPr>
        <w:pStyle w:val="a0"/>
      </w:pPr>
      <w:r>
        <w:t>图</w:t>
      </w:r>
      <w:r>
        <w:t>4</w:t>
      </w:r>
      <w:r>
        <w:t>为本发明实施例的可重构电池系统最大许用电流计算过程中的最短通路求解结果。</w:t>
      </w:r>
    </w:p>
    <w:p w14:paraId="1B14FA4D" w14:textId="77777777" w:rsidR="000F3C13" w:rsidRDefault="00062895">
      <w:pPr>
        <w:pStyle w:val="a0"/>
      </w:pPr>
      <w:r>
        <w:lastRenderedPageBreak/>
        <w:t>图</w:t>
      </w:r>
      <w:r>
        <w:t>5</w:t>
      </w:r>
      <w:r>
        <w:t>为本发明实施例的可重构电池系统最大许用电流计算的计算结果。</w:t>
      </w:r>
    </w:p>
    <w:p w14:paraId="0ED32196" w14:textId="77777777" w:rsidR="000F3C13" w:rsidRDefault="00062895">
      <w:pPr>
        <w:pStyle w:val="2"/>
      </w:pPr>
      <w:bookmarkStart w:id="121" w:name="具体实施方式"/>
      <w:bookmarkEnd w:id="120"/>
      <w:r>
        <w:t>具体实施方式</w:t>
      </w:r>
    </w:p>
    <w:p w14:paraId="54BC2127" w14:textId="77777777" w:rsidR="000F3C13" w:rsidRDefault="00062895">
      <w:pPr>
        <w:pStyle w:val="FirstParagraph"/>
      </w:pPr>
      <w:r>
        <w:t>下面结合附图说明及具体实施案例对本发明提出的可重构电池系统最大许用电流计算方法进行进一步说明。</w:t>
      </w:r>
    </w:p>
    <w:p w14:paraId="5050AEB5" w14:textId="77777777" w:rsidR="000F3C13" w:rsidRDefault="00062895">
      <w:pPr>
        <w:pStyle w:val="a0"/>
      </w:pPr>
      <w:r>
        <w:t>如图</w:t>
      </w:r>
      <w:r>
        <w:t>1</w:t>
      </w:r>
      <w:r>
        <w:t>所示，一种可重构电池系统最大许用电流计算方法，包括以下步骤：</w:t>
      </w:r>
    </w:p>
    <w:p w14:paraId="424B31EA" w14:textId="77777777" w:rsidR="000F3C13" w:rsidRDefault="00062895">
      <w:pPr>
        <w:pStyle w:val="a0"/>
      </w:pPr>
      <w:r>
        <w:t xml:space="preserve">S1. </w:t>
      </w:r>
      <w:r>
        <w:t>本实施例中，以图</w:t>
      </w:r>
      <w:r>
        <w:t>2</w:t>
      </w:r>
      <w:r>
        <w:t>所示的具有</w:t>
      </w:r>
      <w:r>
        <w:t>4</w:t>
      </w:r>
      <w:r>
        <w:t>个电池和</w:t>
      </w:r>
      <w:r>
        <w:t>19</w:t>
      </w:r>
      <w:r>
        <w:t>个开关的可重构电池系统为计算对象，即</w:t>
      </w:r>
      <m:oMath>
        <m:sSub>
          <m:sSubPr>
            <m:ctrlPr>
              <w:rPr>
                <w:rFonts w:ascii="Cambria Math" w:hAnsi="Cambria Math"/>
              </w:rPr>
            </m:ctrlPr>
          </m:sSubPr>
          <m:e>
            <m:r>
              <w:rPr>
                <w:rFonts w:ascii="Cambria Math" w:hAnsi="Cambria Math"/>
              </w:rPr>
              <m:t>N</m:t>
            </m:r>
          </m:e>
          <m:sub>
            <m:r>
              <w:rPr>
                <w:rFonts w:ascii="Cambria Math" w:hAnsi="Cambria Math"/>
              </w:rPr>
              <m:t>b</m:t>
            </m:r>
          </m:sub>
        </m:sSub>
        <m:r>
          <m:rPr>
            <m:sty m:val="p"/>
          </m:rPr>
          <w:rPr>
            <w:rFonts w:ascii="Cambria Math" w:hAnsi="Cambria Math"/>
          </w:rPr>
          <m:t>=</m:t>
        </m:r>
        <m:r>
          <w:rPr>
            <w:rFonts w:ascii="Cambria Math" w:hAnsi="Cambria Math"/>
          </w:rPr>
          <m:t>4</m:t>
        </m:r>
      </m:oMath>
      <w:r>
        <w:t>，</w:t>
      </w:r>
      <m:oMath>
        <m:sSub>
          <m:sSubPr>
            <m:ctrlPr>
              <w:rPr>
                <w:rFonts w:ascii="Cambria Math" w:hAnsi="Cambria Math"/>
              </w:rPr>
            </m:ctrlPr>
          </m:sSubPr>
          <m:e>
            <m:r>
              <w:rPr>
                <w:rFonts w:ascii="Cambria Math" w:hAnsi="Cambria Math"/>
              </w:rPr>
              <m:t>N</m:t>
            </m:r>
          </m:e>
          <m:sub>
            <m:r>
              <w:rPr>
                <w:rFonts w:ascii="Cambria Math" w:hAnsi="Cambria Math"/>
              </w:rPr>
              <m:t>s</m:t>
            </m:r>
          </m:sub>
        </m:sSub>
        <m:r>
          <m:rPr>
            <m:sty m:val="p"/>
          </m:rPr>
          <w:rPr>
            <w:rFonts w:ascii="Cambria Math" w:hAnsi="Cambria Math"/>
          </w:rPr>
          <m:t>=</m:t>
        </m:r>
        <m:r>
          <w:rPr>
            <w:rFonts w:ascii="Cambria Math" w:hAnsi="Cambria Math"/>
          </w:rPr>
          <m:t>19</m:t>
        </m:r>
      </m:oMath>
      <w:r>
        <w:t>。</w:t>
      </w:r>
      <w:r>
        <w:t xml:space="preserve"> </w:t>
      </w:r>
      <w:r>
        <w:t>以实际可重构电池系统中组件（即电池和开关）之间的连接点为节点，以实际可重构电池系统中的电池、开关和外部负载为边，且条边上被分配电压差和电阻两个属性，构建具有物理信息的有向图模型，如图</w:t>
      </w:r>
      <w:r>
        <w:t>3</w:t>
      </w:r>
      <w:r>
        <w:t>所示。</w:t>
      </w:r>
    </w:p>
    <w:p w14:paraId="59C6C7E1" w14:textId="77777777" w:rsidR="000F3C13" w:rsidRDefault="00062895">
      <w:pPr>
        <w:pStyle w:val="a0"/>
      </w:pPr>
      <w:r>
        <w:t xml:space="preserve">S2. </w:t>
      </w:r>
      <w:r>
        <w:t>根据图</w:t>
      </w:r>
      <w:r>
        <w:t>3</w:t>
      </w:r>
      <w:r>
        <w:t>所建立的具有物理信息的有向图模型，简化关联矩阵</w:t>
      </w:r>
      <m:oMath>
        <m:acc>
          <m:accPr>
            <m:chr m:val="̃"/>
            <m:ctrlPr>
              <w:rPr>
                <w:rFonts w:ascii="Cambria Math" w:hAnsi="Cambria Math"/>
              </w:rPr>
            </m:ctrlPr>
          </m:accPr>
          <m:e>
            <m:r>
              <w:rPr>
                <w:rFonts w:ascii="Cambria Math" w:hAnsi="Cambria Math"/>
              </w:rPr>
              <m:t>A</m:t>
            </m:r>
          </m:e>
        </m:acc>
      </m:oMath>
      <w:r>
        <w:t>为：</w:t>
      </w:r>
    </w:p>
    <w:p w14:paraId="39EEF5D4" w14:textId="77777777" w:rsidR="000F3C13" w:rsidRDefault="001D3C4E">
      <w:pPr>
        <w:pStyle w:val="a0"/>
      </w:pPr>
      <m:oMathPara>
        <m:oMathParaPr>
          <m:jc m:val="center"/>
        </m:oMathParaPr>
        <m:oMath>
          <m:acc>
            <m:accPr>
              <m:chr m:val="̃"/>
              <m:ctrlPr>
                <w:rPr>
                  <w:rFonts w:ascii="Cambria Math" w:hAnsi="Cambria Math"/>
                </w:rPr>
              </m:ctrlPr>
            </m:accPr>
            <m:e>
              <m:r>
                <w:rPr>
                  <w:rFonts w:ascii="Cambria Math" w:hAnsi="Cambria Math"/>
                </w:rPr>
                <m:t>A</m:t>
              </m:r>
            </m:e>
          </m:acc>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o</m:t>
                  </m:r>
                </m:sub>
              </m:sSub>
            </m:e>
          </m:d>
          <m:r>
            <m:rPr>
              <m:sty m:val="p"/>
            </m:rPr>
            <w:rPr>
              <w:rFonts w:ascii="Cambria Math" w:hAnsi="Cambria Math"/>
            </w:rPr>
            <m:t>,</m:t>
          </m:r>
        </m:oMath>
      </m:oMathPara>
    </w:p>
    <w:p w14:paraId="1F599FDB" w14:textId="77777777" w:rsidR="000F3C13" w:rsidRDefault="001D3C4E">
      <w:pPr>
        <w:pStyle w:val="FirstParagraph"/>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m>
                    <m:mPr>
                      <m:plcHide m:val="1"/>
                      <m:mcs>
                        <m:mc>
                          <m:mcPr>
                            <m:count m:val="17"/>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mr>
                    <m:mr>
                      <m:e/>
                      <m:e/>
                      <m:e/>
                      <m:e/>
                      <m:e/>
                      <m:e/>
                      <m:e/>
                      <m:e/>
                      <m:e/>
                      <m:e/>
                      <m:e/>
                      <m:e/>
                      <m:e/>
                      <m:e/>
                      <m:e/>
                      <m:e/>
                      <m:e/>
                    </m:mr>
                  </m:m>
                </m:e>
              </m:d>
            </m:e>
            <m:sup>
              <m:r>
                <m:rPr>
                  <m:nor/>
                </m:rPr>
                <m:t>T</m:t>
              </m:r>
            </m:sup>
          </m:sSup>
          <m:r>
            <m:rPr>
              <m:sty m:val="p"/>
            </m:rPr>
            <w:rPr>
              <w:rFonts w:ascii="Cambria Math" w:hAnsi="Cambria Math"/>
            </w:rPr>
            <m:t>,</m:t>
          </m:r>
        </m:oMath>
      </m:oMathPara>
    </w:p>
    <w:p w14:paraId="4C56663B" w14:textId="77777777" w:rsidR="000F3C13" w:rsidRDefault="001D3C4E">
      <w:pPr>
        <w:pStyle w:val="FirstParagraph"/>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r>
            <m:rPr>
              <m:sty m:val="p"/>
            </m:rPr>
            <w:rPr>
              <w:rFonts w:ascii="Cambria Math" w:hAnsi="Cambria Math"/>
            </w:rPr>
            <m:t>=</m:t>
          </m:r>
          <m:d>
            <m:dPr>
              <m:ctrlPr>
                <w:rPr>
                  <w:rFonts w:ascii="Cambria Math" w:hAnsi="Cambria Math"/>
                </w:rPr>
              </m:ctrlPr>
            </m:dPr>
            <m:e>
              <m:m>
                <m:mPr>
                  <m:plcHide m:val="1"/>
                  <m:mcs>
                    <m:mc>
                      <m:mcPr>
                        <m:count m:val="19"/>
                        <m:mcJc m:val="center"/>
                      </m:mcPr>
                    </m:mc>
                  </m:mcs>
                  <m:ctrlPr>
                    <w:rPr>
                      <w:rFonts w:ascii="Cambria Math" w:hAnsi="Cambria Math"/>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m:rPr>
                        <m:sty m:val="p"/>
                      </m:rPr>
                      <w:rPr>
                        <w:rFonts w:ascii="Cambria Math" w:hAnsi="Cambria Math"/>
                      </w:rPr>
                      <m:t>-</m:t>
                    </m:r>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m:rPr>
                        <m:sty m:val="p"/>
                      </m:rPr>
                      <w:rPr>
                        <w:rFonts w:ascii="Cambria Math" w:hAnsi="Cambria Math"/>
                      </w:rPr>
                      <m:t>-</m:t>
                    </m:r>
                    <m:r>
                      <w:rPr>
                        <w:rFonts w:ascii="Cambria Math" w:hAnsi="Cambria Math"/>
                      </w:rPr>
                      <m:t>1</m:t>
                    </m:r>
                  </m:e>
                  <m:e>
                    <m:r>
                      <w:rPr>
                        <w:rFonts w:ascii="Cambria Math" w:hAnsi="Cambria Math"/>
                      </w:rPr>
                      <m:t>0</m:t>
                    </m:r>
                  </m:e>
                </m:mr>
                <m:mr>
                  <m:e/>
                  <m:e/>
                  <m:e/>
                  <m:e/>
                  <m:e/>
                  <m:e/>
                  <m:e/>
                  <m:e/>
                  <m:e/>
                  <m:e/>
                  <m:e/>
                  <m:e/>
                  <m:e/>
                  <m:e/>
                  <m:e/>
                  <m:e/>
                  <m:e/>
                  <m:e/>
                  <m:e/>
                </m:mr>
              </m:m>
            </m:e>
          </m:d>
          <m:r>
            <m:rPr>
              <m:sty m:val="p"/>
            </m:rPr>
            <w:rPr>
              <w:rFonts w:ascii="Cambria Math" w:hAnsi="Cambria Math"/>
            </w:rPr>
            <m:t>,</m:t>
          </m:r>
        </m:oMath>
      </m:oMathPara>
    </w:p>
    <w:p w14:paraId="299CBED3" w14:textId="77777777" w:rsidR="000F3C13" w:rsidRDefault="001D3C4E">
      <w:pPr>
        <w:pStyle w:val="FirstParagraph"/>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o</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m>
                    <m:mPr>
                      <m:plcHide m:val="1"/>
                      <m:mcs>
                        <m:mc>
                          <m:mcPr>
                            <m:count m:val="17"/>
                            <m:mcJc m:val="center"/>
                          </m:mcPr>
                        </m:mc>
                      </m:mcs>
                      <m:ctrlPr>
                        <w:rPr>
                          <w:rFonts w:ascii="Cambria Math" w:hAnsi="Cambria Math"/>
                        </w:rPr>
                      </m:ctrlPr>
                    </m:mPr>
                    <m:mr>
                      <m:e>
                        <m:r>
                          <m:rPr>
                            <m:sty m:val="p"/>
                          </m:rPr>
                          <w:rPr>
                            <w:rFonts w:ascii="Cambria Math" w:hAnsi="Cambria Math"/>
                          </w:rPr>
                          <m:t>-</m:t>
                        </m:r>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e>
            <m:sup>
              <m:r>
                <m:rPr>
                  <m:nor/>
                </m:rPr>
                <m:t>T</m:t>
              </m:r>
            </m:sup>
          </m:sSup>
          <m:r>
            <m:rPr>
              <m:sty m:val="p"/>
            </m:rPr>
            <w:rPr>
              <w:rFonts w:ascii="Cambria Math" w:hAnsi="Cambria Math"/>
            </w:rPr>
            <m:t>,</m:t>
          </m:r>
        </m:oMath>
      </m:oMathPara>
    </w:p>
    <w:p w14:paraId="7D5172E0" w14:textId="77777777" w:rsidR="000F3C13" w:rsidRDefault="00062895">
      <w:pPr>
        <w:pStyle w:val="FirstParagraph"/>
      </w:pPr>
      <w:r>
        <w:t>设系统中</w:t>
      </w:r>
      <m:oMath>
        <m:sSub>
          <m:sSubPr>
            <m:ctrlPr>
              <w:rPr>
                <w:rFonts w:ascii="Cambria Math" w:hAnsi="Cambria Math"/>
              </w:rPr>
            </m:ctrlPr>
          </m:sSubPr>
          <m:e>
            <m:r>
              <w:rPr>
                <w:rFonts w:ascii="Cambria Math" w:hAnsi="Cambria Math"/>
              </w:rPr>
              <m:t>N</m:t>
            </m:r>
          </m:e>
          <m:sub>
            <m:r>
              <w:rPr>
                <w:rFonts w:ascii="Cambria Math" w:hAnsi="Cambria Math"/>
              </w:rPr>
              <m:t>s</m:t>
            </m:r>
          </m:sub>
        </m:sSub>
      </m:oMath>
      <w:r>
        <w:t>个开关的状态为</w:t>
      </w:r>
      <m:oMath>
        <m:sSub>
          <m:sSubPr>
            <m:ctrlPr>
              <w:rPr>
                <w:rFonts w:ascii="Cambria Math" w:hAnsi="Cambria Math"/>
              </w:rPr>
            </m:ctrlPr>
          </m:sSubPr>
          <m:e>
            <m:r>
              <w:rPr>
                <w:rFonts w:ascii="Cambria Math" w:hAnsi="Cambria Math"/>
              </w:rPr>
              <m:t>X</m:t>
            </m:r>
          </m:e>
          <m:sub>
            <m:r>
              <w:rPr>
                <w:rFonts w:ascii="Cambria Math" w:hAnsi="Cambria Math"/>
              </w:rPr>
              <m:t>s</m:t>
            </m:r>
          </m:sub>
        </m:sSub>
      </m:oMath>
      <w:r>
        <w:t>，是一个</w:t>
      </w:r>
      <m:oMath>
        <m:sSub>
          <m:sSubPr>
            <m:ctrlPr>
              <w:rPr>
                <w:rFonts w:ascii="Cambria Math" w:hAnsi="Cambria Math"/>
              </w:rPr>
            </m:ctrlPr>
          </m:sSubPr>
          <m:e>
            <m:r>
              <w:rPr>
                <w:rFonts w:ascii="Cambria Math" w:hAnsi="Cambria Math"/>
              </w:rPr>
              <m:t>N</m:t>
            </m:r>
          </m:e>
          <m:sub>
            <m:r>
              <w:rPr>
                <w:rFonts w:ascii="Cambria Math" w:hAnsi="Cambria Math"/>
              </w:rPr>
              <m:t>s</m:t>
            </m:r>
          </m:sub>
        </m:sSub>
      </m:oMath>
      <w:r>
        <w:t>阶方阵，其对角线上的元素为</w:t>
      </w:r>
      <w:r>
        <w:t>1</w:t>
      </w:r>
      <w:r>
        <w:t>或</w:t>
      </w:r>
      <w:r>
        <w:t>0</w:t>
      </w:r>
      <w:r>
        <w:t>，分别表示开关闭合或断开；其非对角线上的元素均为</w:t>
      </w:r>
      <w:r>
        <w:t>0</w:t>
      </w:r>
      <w:r>
        <w:t>。</w:t>
      </w:r>
      <w:r>
        <w:t xml:space="preserve"> </w:t>
      </w:r>
      <w:r>
        <w:t>在本示例中，系统中电池的内阻</w:t>
      </w:r>
      <m:oMath>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50 </m:t>
        </m:r>
        <m:r>
          <m:rPr>
            <m:sty m:val="p"/>
          </m:rPr>
          <w:rPr>
            <w:rFonts w:ascii="Cambria Math" w:hAnsi="Cambria Math"/>
          </w:rPr>
          <m:t>mΩ</m:t>
        </m:r>
      </m:oMath>
      <w:r>
        <w:t>，外部负载的电阻</w:t>
      </w:r>
      <m:oMath>
        <m:sSub>
          <m:sSubPr>
            <m:ctrlPr>
              <w:rPr>
                <w:rFonts w:ascii="Cambria Math" w:hAnsi="Cambria Math"/>
              </w:rPr>
            </m:ctrlPr>
          </m:sSubPr>
          <m:e>
            <m:r>
              <w:rPr>
                <w:rFonts w:ascii="Cambria Math" w:hAnsi="Cambria Math"/>
              </w:rPr>
              <m:t>R</m:t>
            </m:r>
          </m:e>
          <m:sub>
            <m:r>
              <w:rPr>
                <w:rFonts w:ascii="Cambria Math" w:hAnsi="Cambria Math"/>
              </w:rPr>
              <m:t>o</m:t>
            </m:r>
          </m:sub>
        </m:sSub>
        <m:r>
          <m:rPr>
            <m:sty m:val="p"/>
          </m:rPr>
          <w:rPr>
            <w:rFonts w:ascii="Cambria Math" w:hAnsi="Cambria Math"/>
          </w:rPr>
          <m:t>=</m:t>
        </m:r>
        <m:r>
          <w:rPr>
            <w:rFonts w:ascii="Cambria Math" w:hAnsi="Cambria Math"/>
          </w:rPr>
          <m:t>2 Ω</m:t>
        </m:r>
      </m:oMath>
      <w:r>
        <w:t>，开关的内阻为</w:t>
      </w:r>
      <m:oMath>
        <m:sSub>
          <m:sSubPr>
            <m:ctrlPr>
              <w:rPr>
                <w:rFonts w:ascii="Cambria Math" w:hAnsi="Cambria Math"/>
              </w:rPr>
            </m:ctrlPr>
          </m:sSubPr>
          <m:e>
            <m:r>
              <w:rPr>
                <w:rFonts w:ascii="Cambria Math" w:hAnsi="Cambria Math"/>
              </w:rPr>
              <m:t>r</m:t>
            </m:r>
          </m:e>
          <m:sub>
            <m:r>
              <w:rPr>
                <w:rFonts w:ascii="Cambria Math" w:hAnsi="Cambria Math"/>
              </w:rPr>
              <m:t>s</m:t>
            </m:r>
          </m:sub>
        </m:sSub>
        <m:r>
          <m:rPr>
            <m:sty m:val="p"/>
          </m:rPr>
          <w:rPr>
            <w:rFonts w:ascii="Cambria Math" w:hAnsi="Cambria Math"/>
          </w:rPr>
          <m:t>=</m:t>
        </m:r>
        <m:r>
          <w:rPr>
            <w:rFonts w:ascii="Cambria Math" w:hAnsi="Cambria Math"/>
          </w:rPr>
          <m:t>0.1 </m:t>
        </m:r>
        <m:r>
          <m:rPr>
            <m:sty m:val="p"/>
          </m:rPr>
          <w:rPr>
            <w:rFonts w:ascii="Cambria Math" w:hAnsi="Cambria Math"/>
          </w:rPr>
          <m:t>mΩ</m:t>
        </m:r>
      </m:oMath>
      <w:r>
        <w:t>，电池最大寻用电流</w:t>
      </w:r>
      <m:oMath>
        <m:sSub>
          <m:sSubPr>
            <m:ctrlPr>
              <w:rPr>
                <w:rFonts w:ascii="Cambria Math" w:hAnsi="Cambria Math"/>
              </w:rPr>
            </m:ctrlPr>
          </m:sSubPr>
          <m:e>
            <m:r>
              <w:rPr>
                <w:rFonts w:ascii="Cambria Math" w:hAnsi="Cambria Math"/>
              </w:rPr>
              <m:t>I</m:t>
            </m:r>
          </m:e>
          <m:sub>
            <m:r>
              <w:rPr>
                <w:rFonts w:ascii="Cambria Math" w:hAnsi="Cambria Math"/>
              </w:rPr>
              <m:t>b</m:t>
            </m:r>
            <m:r>
              <m:rPr>
                <m:sty m:val="p"/>
              </m:rPr>
              <w:rPr>
                <w:rFonts w:ascii="Cambria Math" w:hAnsi="Cambria Math"/>
              </w:rPr>
              <m:t>,max</m:t>
            </m:r>
          </m:sub>
        </m:sSub>
        <m:r>
          <m:rPr>
            <m:sty m:val="p"/>
          </m:rPr>
          <w:rPr>
            <w:rFonts w:ascii="Cambria Math" w:hAnsi="Cambria Math"/>
          </w:rPr>
          <m:t>=</m:t>
        </m:r>
        <m:r>
          <w:rPr>
            <w:rFonts w:ascii="Cambria Math" w:hAnsi="Cambria Math"/>
          </w:rPr>
          <m:t>5 </m:t>
        </m:r>
        <m:r>
          <m:rPr>
            <m:sty m:val="p"/>
          </m:rPr>
          <w:rPr>
            <w:rFonts w:ascii="Cambria Math" w:hAnsi="Cambria Math"/>
          </w:rPr>
          <m:t>A</m:t>
        </m:r>
      </m:oMath>
      <w:r>
        <w:t>，电池电压</w:t>
      </w:r>
      <m:oMath>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r>
          <w:rPr>
            <w:rFonts w:ascii="Cambria Math" w:hAnsi="Cambria Math"/>
          </w:rPr>
          <m:t>3.6 </m:t>
        </m:r>
        <m:r>
          <m:rPr>
            <m:sty m:val="p"/>
          </m:rPr>
          <w:rPr>
            <w:rFonts w:ascii="Cambria Math" w:hAnsi="Cambria Math"/>
          </w:rPr>
          <m:t>V</m:t>
        </m:r>
      </m:oMath>
      <w:r>
        <w:t>。</w:t>
      </w:r>
      <w:r>
        <w:t xml:space="preserve"> </w:t>
      </w:r>
      <w:r>
        <w:t>系统中</w:t>
      </w:r>
      <m:oMath>
        <m:sSub>
          <m:sSubPr>
            <m:ctrlPr>
              <w:rPr>
                <w:rFonts w:ascii="Cambria Math" w:hAnsi="Cambria Math"/>
              </w:rPr>
            </m:ctrlPr>
          </m:sSubPr>
          <m:e>
            <m:r>
              <w:rPr>
                <w:rFonts w:ascii="Cambria Math" w:hAnsi="Cambria Math"/>
              </w:rPr>
              <m:t>N</m:t>
            </m:r>
          </m:e>
          <m:sub>
            <m:r>
              <w:rPr>
                <w:rFonts w:ascii="Cambria Math" w:hAnsi="Cambria Math"/>
              </w:rPr>
              <m:t>b</m:t>
            </m:r>
          </m:sub>
        </m:sSub>
      </m:oMath>
      <w:r>
        <w:t>个电池的电流用下式计算得到：</w:t>
      </w:r>
    </w:p>
    <w:p w14:paraId="38B0ED7E" w14:textId="77777777" w:rsidR="000F3C13" w:rsidRDefault="001D3C4E">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2</m:t>
                  </m:r>
                </m:sup>
              </m:sSubSup>
            </m:den>
          </m:f>
          <m:d>
            <m:dPr>
              <m:begChr m:val="["/>
              <m:endChr m:val="]"/>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m:t>
                  </m:r>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e>
          </m:d>
          <m:r>
            <m:rPr>
              <m:sty m:val="p"/>
            </m:rPr>
            <w:rPr>
              <w:rFonts w:ascii="Cambria Math" w:hAnsi="Cambria Math"/>
            </w:rPr>
            <m:t>,</m:t>
          </m:r>
        </m:oMath>
      </m:oMathPara>
    </w:p>
    <w:p w14:paraId="7693C6D3" w14:textId="77777777" w:rsidR="000F3C13" w:rsidRDefault="00062895">
      <w:pPr>
        <w:pStyle w:val="FirstParagraph"/>
      </w:pPr>
      <w:r>
        <w:lastRenderedPageBreak/>
        <w:t>其中，</w:t>
      </w:r>
      <m:oMath>
        <m:sSub>
          <m:sSubPr>
            <m:ctrlPr>
              <w:rPr>
                <w:rFonts w:ascii="Cambria Math" w:hAnsi="Cambria Math"/>
              </w:rPr>
            </m:ctrlPr>
          </m:sSubPr>
          <m:e>
            <m:r>
              <w:rPr>
                <w:rFonts w:ascii="Cambria Math" w:hAnsi="Cambria Math"/>
              </w:rPr>
              <m:t>Y</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oMath>
      <w:r>
        <w:t>通过下式计算得到：</w:t>
      </w:r>
    </w:p>
    <w:p w14:paraId="1E3F7481" w14:textId="77777777" w:rsidR="000F3C13" w:rsidRDefault="001D3C4E">
      <w:pPr>
        <w:pStyle w:val="a0"/>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o</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o</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o</m:t>
              </m:r>
            </m:sub>
            <m:sup>
              <m:r>
                <m:rPr>
                  <m:sty m:val="p"/>
                </m:rP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b</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r</m:t>
                  </m:r>
                </m:e>
                <m:sub>
                  <m:r>
                    <w:rPr>
                      <w:rFonts w:ascii="Cambria Math" w:hAnsi="Cambria Math"/>
                    </w:rPr>
                    <m:t>s</m:t>
                  </m:r>
                </m:sub>
              </m:sSub>
            </m:den>
          </m:f>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s</m:t>
              </m:r>
            </m:sub>
          </m:sSub>
          <m:sSub>
            <m:sSubPr>
              <m:ctrlPr>
                <w:rPr>
                  <w:rFonts w:ascii="Cambria Math" w:hAnsi="Cambria Math"/>
                </w:rPr>
              </m:ctrlPr>
            </m:sSubPr>
            <m:e>
              <m:r>
                <w:rPr>
                  <w:rFonts w:ascii="Cambria Math" w:hAnsi="Cambria Math"/>
                </w:rPr>
                <m:t>X</m:t>
              </m:r>
            </m:e>
            <m:sub>
              <m:r>
                <w:rPr>
                  <w:rFonts w:ascii="Cambria Math" w:hAnsi="Cambria Math"/>
                </w:rPr>
                <m:t>s</m:t>
              </m:r>
            </m:sub>
          </m:sSub>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s</m:t>
              </m:r>
            </m:sub>
            <m:sup>
              <m:r>
                <m:rPr>
                  <m:sty m:val="p"/>
                </m:rPr>
                <w:rPr>
                  <w:rFonts w:ascii="Cambria Math" w:hAnsi="Cambria Math"/>
                </w:rPr>
                <m:t>T</m:t>
              </m:r>
            </m:sup>
          </m:sSubSup>
          <m:r>
            <m:rPr>
              <m:sty m:val="p"/>
            </m:rPr>
            <w:rPr>
              <w:rFonts w:ascii="Cambria Math" w:hAnsi="Cambria Math"/>
            </w:rPr>
            <m:t>.</m:t>
          </m:r>
        </m:oMath>
      </m:oMathPara>
    </w:p>
    <w:p w14:paraId="0365496A" w14:textId="77777777" w:rsidR="000F3C13" w:rsidRDefault="00062895">
      <w:pPr>
        <w:pStyle w:val="FirstParagraph"/>
      </w:pPr>
      <w:r>
        <w:t>系统的输出电流用下式计算得到：</w:t>
      </w:r>
    </w:p>
    <w:p w14:paraId="5FBE2519" w14:textId="77777777" w:rsidR="000F3C13" w:rsidRDefault="001D3C4E">
      <w:pPr>
        <w:pStyle w:val="a0"/>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m:t>
          </m:r>
          <m:f>
            <m:fPr>
              <m:ctrlPr>
                <w:rPr>
                  <w:rFonts w:ascii="Cambria Math" w:hAnsi="Cambria Math"/>
                </w:rPr>
              </m:ctrlPr>
            </m:fPr>
            <m:num>
              <m:r>
                <w:rPr>
                  <w:rFonts w:ascii="Cambria Math" w:hAnsi="Cambria Math"/>
                </w:rPr>
                <m:t>1</m:t>
              </m:r>
            </m:num>
            <m:den>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2</m:t>
                  </m:r>
                </m:sup>
              </m:sSubSup>
            </m:den>
          </m:f>
          <m:d>
            <m:dPr>
              <m:begChr m:val="["/>
              <m:endChr m:val="]"/>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r>
                        <w:rPr>
                          <w:rFonts w:ascii="Cambria Math" w:hAnsi="Cambria Math"/>
                        </w:rPr>
                        <m:t>A</m:t>
                      </m:r>
                    </m:e>
                  </m:acc>
                </m:e>
                <m:sub>
                  <m:r>
                    <w:rPr>
                      <w:rFonts w:ascii="Cambria Math" w:hAnsi="Cambria Math"/>
                    </w:rPr>
                    <m:t>b</m:t>
                  </m:r>
                </m:sub>
                <m:sup>
                  <m:r>
                    <m:rPr>
                      <m:sty m:val="p"/>
                    </m:rPr>
                    <w:rPr>
                      <w:rFonts w:ascii="Cambria Math" w:hAnsi="Cambria Math"/>
                    </w:rPr>
                    <m:t>T</m:t>
                  </m:r>
                </m:sup>
              </m:sSubSup>
              <m:sSubSup>
                <m:sSubSupPr>
                  <m:ctrlPr>
                    <w:rPr>
                      <w:rFonts w:ascii="Cambria Math" w:hAnsi="Cambria Math"/>
                    </w:rPr>
                  </m:ctrlPr>
                </m:sSubSupPr>
                <m:e>
                  <m:r>
                    <w:rPr>
                      <w:rFonts w:ascii="Cambria Math" w:hAnsi="Cambria Math"/>
                    </w:rPr>
                    <m:t>Y</m:t>
                  </m:r>
                </m:e>
                <m:sub>
                  <m:r>
                    <w:rPr>
                      <w:rFonts w:ascii="Cambria Math" w:hAnsi="Cambria Math"/>
                    </w:rPr>
                    <m:t>n</m:t>
                  </m:r>
                </m:sub>
                <m:sup>
                  <m:r>
                    <m:rPr>
                      <m:sty m:val="p"/>
                    </m:rPr>
                    <w:rPr>
                      <w:rFonts w:ascii="Cambria Math" w:hAnsi="Cambria Math"/>
                    </w:rPr>
                    <m:t>-</m:t>
                  </m:r>
                  <m:r>
                    <w:rPr>
                      <w:rFonts w:ascii="Cambria Math" w:hAnsi="Cambria Math"/>
                    </w:rPr>
                    <m:t>1</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sSub>
                <m:sSubPr>
                  <m:ctrlPr>
                    <w:rPr>
                      <w:rFonts w:ascii="Cambria Math" w:hAnsi="Cambria Math"/>
                    </w:rPr>
                  </m:ctrlPr>
                </m:sSubPr>
                <m:e>
                  <m:r>
                    <w:rPr>
                      <w:rFonts w:ascii="Cambria Math" w:hAnsi="Cambria Math"/>
                    </w:rPr>
                    <m:t>U</m:t>
                  </m:r>
                </m:e>
                <m:sub>
                  <m:r>
                    <w:rPr>
                      <w:rFonts w:ascii="Cambria Math" w:hAnsi="Cambria Math"/>
                    </w:rPr>
                    <m:t>b</m:t>
                  </m:r>
                </m:sub>
              </m:sSub>
            </m:e>
          </m:d>
          <m:r>
            <m:rPr>
              <m:sty m:val="p"/>
            </m:rPr>
            <w:rPr>
              <w:rFonts w:ascii="Cambria Math" w:hAnsi="Cambria Math"/>
            </w:rPr>
            <m:t>.</m:t>
          </m:r>
        </m:oMath>
      </m:oMathPara>
    </w:p>
    <w:p w14:paraId="1CA215C3" w14:textId="77777777" w:rsidR="000F3C13" w:rsidRDefault="00062895">
      <w:pPr>
        <w:pStyle w:val="FirstParagraph"/>
      </w:pPr>
      <w:r>
        <w:t>最后，得到如下形式的优化模型：</w:t>
      </w:r>
    </w:p>
    <w:p w14:paraId="11299FFA" w14:textId="77777777" w:rsidR="000F3C13" w:rsidRDefault="00062895">
      <w:pPr>
        <w:pStyle w:val="a0"/>
      </w:pPr>
      <m:oMathPara>
        <m:oMathParaPr>
          <m:jc m:val="center"/>
        </m:oMathParaPr>
        <m:oMath>
          <m:r>
            <m:rPr>
              <m:sty m:val="p"/>
            </m:rPr>
            <w:rPr>
              <w:rFonts w:ascii="Cambria Math" w:hAnsi="Cambria Math"/>
            </w:rPr>
            <m:t>max</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s</m:t>
                  </m:r>
                </m:sub>
              </m:sSub>
            </m:e>
          </m:d>
        </m:oMath>
      </m:oMathPara>
    </w:p>
    <w:p w14:paraId="04EAEDE6" w14:textId="77777777" w:rsidR="000F3C13" w:rsidRDefault="00062895">
      <w:pPr>
        <w:pStyle w:val="FirstParagraph"/>
      </w:pPr>
      <m:oMathPara>
        <m:oMathParaPr>
          <m:jc m:val="center"/>
        </m:oMathParaPr>
        <m:oMath>
          <m:r>
            <m:rPr>
              <m:nor/>
            </m:rPr>
            <m:t>s.t.</m:t>
          </m:r>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b</m:t>
                  </m:r>
                </m:sub>
              </m:sSub>
            </m:e>
          </m:d>
          <m:r>
            <m:rPr>
              <m:sty m:val="p"/>
            </m:rPr>
            <w:rPr>
              <w:rFonts w:ascii="Cambria Math" w:hAnsi="Cambria Math"/>
            </w:rPr>
            <m:t>≤</m:t>
          </m:r>
          <m:r>
            <w:rPr>
              <w:rFonts w:ascii="Cambria Math" w:hAnsi="Cambria Math"/>
            </w:rPr>
            <m:t>5 </m:t>
          </m:r>
          <m:r>
            <m:rPr>
              <m:sty m:val="p"/>
            </m:rPr>
            <w:rPr>
              <w:rFonts w:ascii="Cambria Math" w:hAnsi="Cambria Math"/>
            </w:rPr>
            <m:t>A.</m:t>
          </m:r>
        </m:oMath>
      </m:oMathPara>
    </w:p>
    <w:p w14:paraId="43B54D3F" w14:textId="77777777" w:rsidR="000F3C13" w:rsidRDefault="000F3C13">
      <w:pPr>
        <w:pStyle w:val="FirstParagraph"/>
      </w:pPr>
    </w:p>
    <w:p w14:paraId="1D6148AC" w14:textId="77777777" w:rsidR="000F3C13" w:rsidRDefault="00062895">
      <w:pPr>
        <w:pStyle w:val="a0"/>
      </w:pPr>
      <w:r>
        <w:t xml:space="preserve">S3. </w:t>
      </w:r>
      <w:r>
        <w:t>对图</w:t>
      </w:r>
      <w:r>
        <w:t>3</w:t>
      </w:r>
      <w:r>
        <w:t>中的</w:t>
      </w:r>
      <w:r>
        <w:t>4</w:t>
      </w:r>
      <w:r>
        <w:t>个电池按照下式，分别求解对应的最短通路：</w:t>
      </w:r>
    </w:p>
    <w:p w14:paraId="382DBFB5" w14:textId="77777777" w:rsidR="000F3C13" w:rsidRDefault="00062895">
      <w:pPr>
        <w:pStyle w:val="a0"/>
      </w:pPr>
      <m:oMathPara>
        <m:oMathParaPr>
          <m:jc m:val="center"/>
        </m:oMathParaPr>
        <m:oMath>
          <m:r>
            <w:rPr>
              <w:rFonts w:ascii="Cambria Math" w:hAnsi="Cambria Math"/>
            </w:rPr>
            <m:t>ω</m:t>
          </m:r>
          <m:d>
            <m:dPr>
              <m:ctrlPr>
                <w:rPr>
                  <w:rFonts w:ascii="Cambria Math" w:hAnsi="Cambria Math"/>
                </w:rPr>
              </m:ctrlPr>
            </m:dPr>
            <m:e>
              <m:r>
                <w:rPr>
                  <w:rFonts w:ascii="Cambria Math" w:hAnsi="Cambria Math"/>
                </w:rPr>
                <m:t>p</m:t>
              </m:r>
            </m:e>
          </m:d>
          <m:r>
            <m:rPr>
              <m:sty m:val="p"/>
            </m:rPr>
            <w:rPr>
              <w:rFonts w:ascii="Cambria Math" w:hAnsi="Cambria Math"/>
            </w:rPr>
            <m:t>=</m:t>
          </m:r>
          <m:r>
            <w:rPr>
              <w:rFonts w:ascii="Cambria Math" w:hAnsi="Cambria Math"/>
            </w:rPr>
            <m:t>19</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d>
            <m:dPr>
              <m:ctrlPr>
                <w:rPr>
                  <w:rFonts w:ascii="Cambria Math" w:hAnsi="Cambria Math"/>
                </w:rPr>
              </m:ctrlPr>
            </m:dPr>
            <m:e>
              <m:r>
                <w:rPr>
                  <w:rFonts w:ascii="Cambria Math" w:hAnsi="Cambria Math"/>
                </w:rPr>
                <m:t>p</m:t>
              </m:r>
            </m:e>
          </m:d>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r>
                <w:rPr>
                  <w:rFonts w:ascii="Cambria Math" w:hAnsi="Cambria Math"/>
                </w:rPr>
                <m:t>p</m:t>
              </m:r>
            </m:e>
          </m:d>
          <m:r>
            <m:rPr>
              <m:sty m:val="p"/>
            </m:rPr>
            <w:rPr>
              <w:rFonts w:ascii="Cambria Math" w:hAnsi="Cambria Math"/>
            </w:rPr>
            <m:t>,</m:t>
          </m:r>
        </m:oMath>
      </m:oMathPara>
    </w:p>
    <w:p w14:paraId="4E2058B2" w14:textId="77777777" w:rsidR="000F3C13" w:rsidRDefault="00062895">
      <w:pPr>
        <w:pStyle w:val="FirstParagraph"/>
      </w:pPr>
      <w:r>
        <w:t>其中，</w:t>
      </w:r>
      <m:oMath>
        <m:sSub>
          <m:sSubPr>
            <m:ctrlPr>
              <w:rPr>
                <w:rFonts w:ascii="Cambria Math" w:hAnsi="Cambria Math"/>
              </w:rPr>
            </m:ctrlPr>
          </m:sSubPr>
          <m:e>
            <m:r>
              <w:rPr>
                <w:rFonts w:ascii="Cambria Math" w:hAnsi="Cambria Math"/>
              </w:rPr>
              <m:t>n</m:t>
            </m:r>
          </m:e>
          <m:sub>
            <m:r>
              <w:rPr>
                <w:rFonts w:ascii="Cambria Math" w:hAnsi="Cambria Math"/>
              </w:rPr>
              <m:t>b</m:t>
            </m:r>
          </m:sub>
        </m:sSub>
      </m:oMath>
      <w:r>
        <w:t>为通路中电池数量，</w:t>
      </w:r>
      <m:oMath>
        <m:sSub>
          <m:sSubPr>
            <m:ctrlPr>
              <w:rPr>
                <w:rFonts w:ascii="Cambria Math" w:hAnsi="Cambria Math"/>
              </w:rPr>
            </m:ctrlPr>
          </m:sSubPr>
          <m:e>
            <m:r>
              <w:rPr>
                <w:rFonts w:ascii="Cambria Math" w:hAnsi="Cambria Math"/>
              </w:rPr>
              <m:t>n</m:t>
            </m:r>
          </m:e>
          <m:sub>
            <m:r>
              <w:rPr>
                <w:rFonts w:ascii="Cambria Math" w:hAnsi="Cambria Math"/>
              </w:rPr>
              <m:t>s</m:t>
            </m:r>
          </m:sub>
        </m:sSub>
      </m:oMath>
      <w:r>
        <w:t>为通路中开关的数量。</w:t>
      </w:r>
      <w:r>
        <w:t xml:space="preserve"> </w:t>
      </w:r>
      <w:r>
        <w:t>求解结果如图</w:t>
      </w:r>
      <w:r>
        <w:t>4</w:t>
      </w:r>
      <w:r>
        <w:t>所示。</w:t>
      </w:r>
    </w:p>
    <w:p w14:paraId="49F78B9E" w14:textId="77777777" w:rsidR="000F3C13" w:rsidRDefault="00062895">
      <w:pPr>
        <w:pStyle w:val="a0"/>
      </w:pPr>
      <w:r>
        <w:t xml:space="preserve">S4. </w:t>
      </w:r>
      <w:r>
        <w:t>设选取的最短通路数量为</w:t>
      </w:r>
      <m:oMath>
        <m:sSub>
          <m:sSubPr>
            <m:ctrlPr>
              <w:rPr>
                <w:rFonts w:ascii="Cambria Math" w:hAnsi="Cambria Math"/>
              </w:rPr>
            </m:ctrlPr>
          </m:sSubPr>
          <m:e>
            <m:r>
              <w:rPr>
                <w:rFonts w:ascii="Cambria Math" w:hAnsi="Cambria Math"/>
              </w:rPr>
              <m:t>N</m:t>
            </m:r>
          </m:e>
          <m:sub>
            <m:r>
              <w:rPr>
                <w:rFonts w:ascii="Cambria Math" w:hAnsi="Cambria Math"/>
              </w:rPr>
              <m:t>set</m:t>
            </m:r>
          </m:sub>
        </m:sSub>
      </m:oMath>
      <w:r>
        <w:t>，其初始值为</w:t>
      </w:r>
      <m:oMath>
        <m:sSub>
          <m:sSubPr>
            <m:ctrlPr>
              <w:rPr>
                <w:rFonts w:ascii="Cambria Math" w:hAnsi="Cambria Math"/>
              </w:rPr>
            </m:ctrlPr>
          </m:sSubPr>
          <m:e>
            <m:r>
              <w:rPr>
                <w:rFonts w:ascii="Cambria Math" w:hAnsi="Cambria Math"/>
              </w:rPr>
              <m:t>N</m:t>
            </m:r>
          </m:e>
          <m:sub>
            <m:r>
              <w:rPr>
                <w:rFonts w:ascii="Cambria Math" w:hAnsi="Cambria Math"/>
              </w:rPr>
              <m:t>b</m:t>
            </m:r>
          </m:sub>
        </m:sSub>
        <m:r>
          <m:rPr>
            <m:sty m:val="p"/>
          </m:rPr>
          <w:rPr>
            <w:rFonts w:ascii="Cambria Math" w:hAnsi="Cambria Math"/>
          </w:rPr>
          <m:t>=</m:t>
        </m:r>
        <m:r>
          <w:rPr>
            <w:rFonts w:ascii="Cambria Math" w:hAnsi="Cambria Math"/>
          </w:rPr>
          <m:t>4</m:t>
        </m:r>
      </m:oMath>
      <w:r>
        <w:t>。</w:t>
      </w:r>
    </w:p>
    <w:p w14:paraId="38B3F5E7" w14:textId="77777777" w:rsidR="000F3C13" w:rsidRDefault="00062895">
      <w:pPr>
        <w:pStyle w:val="a0"/>
      </w:pPr>
      <w:r>
        <w:t xml:space="preserve">S5. </w:t>
      </w:r>
      <w:r>
        <w:t>从图</w:t>
      </w:r>
      <w:r>
        <w:t>4</w:t>
      </w:r>
      <w:r>
        <w:t>中求解得到的</w:t>
      </w:r>
      <w:r>
        <w:t>4</w:t>
      </w:r>
      <w:r>
        <w:t>条最短通路中组合选取</w:t>
      </w:r>
      <m:oMath>
        <m:sSub>
          <m:sSubPr>
            <m:ctrlPr>
              <w:rPr>
                <w:rFonts w:ascii="Cambria Math" w:hAnsi="Cambria Math"/>
              </w:rPr>
            </m:ctrlPr>
          </m:sSubPr>
          <m:e>
            <m:r>
              <w:rPr>
                <w:rFonts w:ascii="Cambria Math" w:hAnsi="Cambria Math"/>
              </w:rPr>
              <m:t>N</m:t>
            </m:r>
          </m:e>
          <m:sub>
            <m:r>
              <w:rPr>
                <w:rFonts w:ascii="Cambria Math" w:hAnsi="Cambria Math"/>
              </w:rPr>
              <m:t>set</m:t>
            </m:r>
          </m:sub>
        </m:sSub>
        <m:r>
          <m:rPr>
            <m:sty m:val="p"/>
          </m:rPr>
          <w:rPr>
            <w:rFonts w:ascii="Cambria Math" w:hAnsi="Cambria Math"/>
          </w:rPr>
          <m:t>=</m:t>
        </m:r>
        <m:r>
          <w:rPr>
            <w:rFonts w:ascii="Cambria Math" w:hAnsi="Cambria Math"/>
          </w:rPr>
          <m:t>4</m:t>
        </m:r>
      </m:oMath>
      <w:r>
        <w:t>条通路，生成</w:t>
      </w:r>
      <m:oMath>
        <m:sSubSup>
          <m:sSubSupPr>
            <m:ctrlPr>
              <w:rPr>
                <w:rFonts w:ascii="Cambria Math" w:hAnsi="Cambria Math"/>
              </w:rPr>
            </m:ctrlPr>
          </m:sSubSup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b</m:t>
                </m:r>
              </m:sub>
            </m:sSub>
          </m:sub>
          <m:sup>
            <m:sSub>
              <m:sSubPr>
                <m:ctrlPr>
                  <w:rPr>
                    <w:rFonts w:ascii="Cambria Math" w:hAnsi="Cambria Math"/>
                  </w:rPr>
                </m:ctrlPr>
              </m:sSubPr>
              <m:e>
                <m:r>
                  <w:rPr>
                    <w:rFonts w:ascii="Cambria Math" w:hAnsi="Cambria Math"/>
                  </w:rPr>
                  <m:t>N</m:t>
                </m:r>
              </m:e>
              <m:sub>
                <m:r>
                  <w:rPr>
                    <w:rFonts w:ascii="Cambria Math" w:hAnsi="Cambria Math"/>
                  </w:rPr>
                  <m:t>set</m:t>
                </m:r>
              </m:sub>
            </m:sSub>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4</m:t>
            </m:r>
          </m:sub>
          <m:sup>
            <m:r>
              <w:rPr>
                <w:rFonts w:ascii="Cambria Math" w:hAnsi="Cambria Math"/>
              </w:rPr>
              <m:t>4</m:t>
            </m:r>
          </m:sup>
        </m:sSubSup>
        <m:r>
          <m:rPr>
            <m:sty m:val="p"/>
          </m:rPr>
          <w:rPr>
            <w:rFonts w:ascii="Cambria Math" w:hAnsi="Cambria Math"/>
          </w:rPr>
          <m:t>=</m:t>
        </m:r>
        <m:r>
          <w:rPr>
            <w:rFonts w:ascii="Cambria Math" w:hAnsi="Cambria Math"/>
          </w:rPr>
          <m:t>1</m:t>
        </m:r>
      </m:oMath>
      <w:r>
        <w:t>种组合方式。</w:t>
      </w:r>
    </w:p>
    <w:p w14:paraId="6AED8006" w14:textId="77777777" w:rsidR="000F3C13" w:rsidRDefault="00062895">
      <w:pPr>
        <w:pStyle w:val="a0"/>
      </w:pPr>
      <w:r>
        <w:t xml:space="preserve">S6. </w:t>
      </w:r>
      <w:r>
        <w:t>对第</w:t>
      </w:r>
      <w:r>
        <w:t>5</w:t>
      </w:r>
      <w:r>
        <w:t>步中生成的每一种组合方式，将被选入通路的开关状态设置为闭合，其余开关状态设置为断开，带入第</w:t>
      </w:r>
      <w:r>
        <w:t>2</w:t>
      </w:r>
      <w:r>
        <w:t>步中建立的优化模型，判断是否满足约束条件。若满足，则保留；否则舍弃。</w:t>
      </w:r>
      <w:r>
        <w:t xml:space="preserve"> </w:t>
      </w:r>
      <w:r>
        <w:t>对于</w:t>
      </w:r>
      <w:r>
        <w:t>S5</w:t>
      </w:r>
      <w:r>
        <w:t>中初始生成的组合方式，计算得电池的最大电流超过了电池的最大许用电流，因此舍弃。</w:t>
      </w:r>
    </w:p>
    <w:p w14:paraId="34554F9B" w14:textId="77777777" w:rsidR="000F3C13" w:rsidRDefault="00062895">
      <w:pPr>
        <w:pStyle w:val="a0"/>
      </w:pPr>
      <w:r>
        <w:t xml:space="preserve">S7. </w:t>
      </w:r>
      <w:r>
        <w:t>从第</w:t>
      </w:r>
      <w:r>
        <w:t>6</w:t>
      </w:r>
      <w:r>
        <w:t>步中满足约束条件的组合方式中，选取输出电流最大的组合方式，记录此时的系统最大许用电流值和开关闭合方式。</w:t>
      </w:r>
    </w:p>
    <w:p w14:paraId="47DBB6AA" w14:textId="77777777" w:rsidR="000F3C13" w:rsidRDefault="00062895">
      <w:pPr>
        <w:pStyle w:val="a0"/>
      </w:pPr>
      <w:r>
        <w:t xml:space="preserve">S8. </w:t>
      </w:r>
      <w:r>
        <w:t>使用如下规则更新</w:t>
      </w:r>
      <w:r>
        <w:t>S4</w:t>
      </w:r>
      <w:r>
        <w:t>中的</w:t>
      </w:r>
      <m:oMath>
        <m:sSub>
          <m:sSubPr>
            <m:ctrlPr>
              <w:rPr>
                <w:rFonts w:ascii="Cambria Math" w:hAnsi="Cambria Math"/>
              </w:rPr>
            </m:ctrlPr>
          </m:sSubPr>
          <m:e>
            <m:r>
              <w:rPr>
                <w:rFonts w:ascii="Cambria Math" w:hAnsi="Cambria Math"/>
              </w:rPr>
              <m:t>N</m:t>
            </m:r>
          </m:e>
          <m:sub>
            <m:r>
              <w:rPr>
                <w:rFonts w:ascii="Cambria Math" w:hAnsi="Cambria Math"/>
              </w:rPr>
              <m:t>set</m:t>
            </m:r>
          </m:sub>
        </m:sSub>
      </m:oMath>
      <w:r>
        <w:t>的值，重复</w:t>
      </w:r>
      <w:r>
        <w:t>S5</w:t>
      </w:r>
      <w:r>
        <w:t>至</w:t>
      </w:r>
      <w:r>
        <w:t>S8</w:t>
      </w:r>
      <w:r>
        <w:t>：</w:t>
      </w:r>
    </w:p>
    <w:p w14:paraId="52FB6AED" w14:textId="77777777" w:rsidR="000F3C13" w:rsidRDefault="00062895">
      <w:pPr>
        <w:numPr>
          <w:ilvl w:val="0"/>
          <w:numId w:val="8"/>
        </w:numPr>
      </w:pPr>
      <w:r>
        <w:t>若当前系统最大许用电流值为第一次记录，则使用</w:t>
      </w:r>
      <m:oMath>
        <m:sSub>
          <m:sSubPr>
            <m:ctrlPr>
              <w:rPr>
                <w:rFonts w:ascii="Cambria Math" w:hAnsi="Cambria Math"/>
              </w:rPr>
            </m:ctrlPr>
          </m:sSubPr>
          <m:e>
            <m:r>
              <w:rPr>
                <w:rFonts w:ascii="Cambria Math" w:hAnsi="Cambria Math"/>
              </w:rPr>
              <m:t>N</m:t>
            </m:r>
          </m:e>
          <m:sub>
            <m:r>
              <w:rPr>
                <w:rFonts w:ascii="Cambria Math" w:hAnsi="Cambria Math"/>
              </w:rPr>
              <m:t>set</m:t>
            </m:r>
          </m:sub>
        </m:sSub>
        <m:r>
          <m:rPr>
            <m:sty m:val="p"/>
          </m:rPr>
          <w:rPr>
            <w:rFonts w:ascii="Cambria Math" w:hAnsi="Cambria Math"/>
          </w:rPr>
          <m:t>/</m:t>
        </m:r>
        <m:r>
          <w:rPr>
            <w:rFonts w:ascii="Cambria Math" w:hAnsi="Cambria Math"/>
          </w:rPr>
          <m:t>2</m:t>
        </m:r>
      </m:oMath>
      <w:r>
        <w:t>的最近整数值更新</w:t>
      </w:r>
      <m:oMath>
        <m:sSub>
          <m:sSubPr>
            <m:ctrlPr>
              <w:rPr>
                <w:rFonts w:ascii="Cambria Math" w:hAnsi="Cambria Math"/>
              </w:rPr>
            </m:ctrlPr>
          </m:sSubPr>
          <m:e>
            <m:r>
              <w:rPr>
                <w:rFonts w:ascii="Cambria Math" w:hAnsi="Cambria Math"/>
              </w:rPr>
              <m:t>N</m:t>
            </m:r>
          </m:e>
          <m:sub>
            <m:r>
              <w:rPr>
                <w:rFonts w:ascii="Cambria Math" w:hAnsi="Cambria Math"/>
              </w:rPr>
              <m:t>set</m:t>
            </m:r>
          </m:sub>
        </m:sSub>
      </m:oMath>
      <w:r>
        <w:t>的值；</w:t>
      </w:r>
    </w:p>
    <w:p w14:paraId="1241F7C4" w14:textId="77777777" w:rsidR="000F3C13" w:rsidRDefault="00062895">
      <w:pPr>
        <w:numPr>
          <w:ilvl w:val="0"/>
          <w:numId w:val="8"/>
        </w:numPr>
      </w:pPr>
      <w:r>
        <w:t>若当前系统最大许用电流值大于前一次系统许用电流值，则使用二分法向上更新整数</w:t>
      </w:r>
      <m:oMath>
        <m:sSub>
          <m:sSubPr>
            <m:ctrlPr>
              <w:rPr>
                <w:rFonts w:ascii="Cambria Math" w:hAnsi="Cambria Math"/>
              </w:rPr>
            </m:ctrlPr>
          </m:sSubPr>
          <m:e>
            <m:r>
              <w:rPr>
                <w:rFonts w:ascii="Cambria Math" w:hAnsi="Cambria Math"/>
              </w:rPr>
              <m:t>N</m:t>
            </m:r>
          </m:e>
          <m:sub>
            <m:r>
              <w:rPr>
                <w:rFonts w:ascii="Cambria Math" w:hAnsi="Cambria Math"/>
              </w:rPr>
              <m:t>set</m:t>
            </m:r>
          </m:sub>
        </m:sSub>
      </m:oMath>
      <w:r>
        <w:t>的值；</w:t>
      </w:r>
    </w:p>
    <w:p w14:paraId="07CAE2BD" w14:textId="77777777" w:rsidR="000F3C13" w:rsidRDefault="00062895">
      <w:pPr>
        <w:numPr>
          <w:ilvl w:val="0"/>
          <w:numId w:val="8"/>
        </w:numPr>
      </w:pPr>
      <w:r>
        <w:t>若当前系统最大许用电流值等于前一次系统许用电流值，则终止计算，输出系统最大许用电流值；</w:t>
      </w:r>
    </w:p>
    <w:p w14:paraId="0D69198C" w14:textId="77777777" w:rsidR="000F3C13" w:rsidRDefault="00062895">
      <w:pPr>
        <w:numPr>
          <w:ilvl w:val="0"/>
          <w:numId w:val="8"/>
        </w:numPr>
      </w:pPr>
      <w:r>
        <w:t>若当前系统最大许用电流值小于前一次系统许用电流值，则使用二分法向下更新整数</w:t>
      </w:r>
      <m:oMath>
        <m:sSub>
          <m:sSubPr>
            <m:ctrlPr>
              <w:rPr>
                <w:rFonts w:ascii="Cambria Math" w:hAnsi="Cambria Math"/>
              </w:rPr>
            </m:ctrlPr>
          </m:sSubPr>
          <m:e>
            <m:r>
              <w:rPr>
                <w:rFonts w:ascii="Cambria Math" w:hAnsi="Cambria Math"/>
              </w:rPr>
              <m:t>N</m:t>
            </m:r>
          </m:e>
          <m:sub>
            <m:r>
              <w:rPr>
                <w:rFonts w:ascii="Cambria Math" w:hAnsi="Cambria Math"/>
              </w:rPr>
              <m:t>set</m:t>
            </m:r>
          </m:sub>
        </m:sSub>
      </m:oMath>
      <w:r>
        <w:t>的值。</w:t>
      </w:r>
    </w:p>
    <w:p w14:paraId="1405BBC5" w14:textId="77777777" w:rsidR="000F3C13" w:rsidRDefault="00062895">
      <w:pPr>
        <w:pStyle w:val="FirstParagraph"/>
      </w:pPr>
      <w:r>
        <w:t>最终得到本实例中的系统最大许用电流值为</w:t>
      </w:r>
      <m:oMath>
        <m:r>
          <w:rPr>
            <w:rFonts w:ascii="Cambria Math" w:hAnsi="Cambria Math"/>
          </w:rPr>
          <m:t>1.78 </m:t>
        </m:r>
        <m:r>
          <m:rPr>
            <m:sty m:val="p"/>
          </m:rPr>
          <w:rPr>
            <w:rFonts w:ascii="Cambria Math" w:hAnsi="Cambria Math"/>
          </w:rPr>
          <m:t>A</m:t>
        </m:r>
      </m:oMath>
      <w:r>
        <w:t>，对应的开关闭合方式如图</w:t>
      </w:r>
      <w:r>
        <w:t>5</w:t>
      </w:r>
      <w:r>
        <w:t>所示。</w:t>
      </w:r>
    </w:p>
    <w:p w14:paraId="3B0138FA" w14:textId="77777777" w:rsidR="00062895" w:rsidRDefault="00062895">
      <w:pPr>
        <w:rPr>
          <w:rFonts w:asciiTheme="majorHAnsi" w:eastAsiaTheme="majorEastAsia" w:hAnsiTheme="majorHAnsi" w:cstheme="majorBidi"/>
          <w:b/>
          <w:bCs/>
          <w:color w:val="4F81BD" w:themeColor="accent1"/>
          <w:sz w:val="32"/>
          <w:szCs w:val="32"/>
        </w:rPr>
      </w:pPr>
      <w:bookmarkStart w:id="122" w:name="说明书附图"/>
      <w:bookmarkEnd w:id="114"/>
      <w:bookmarkEnd w:id="121"/>
      <w:r>
        <w:br w:type="page"/>
      </w:r>
    </w:p>
    <w:p w14:paraId="38F3A271" w14:textId="77777777" w:rsidR="000F3C13" w:rsidRDefault="00062895">
      <w:pPr>
        <w:pStyle w:val="1"/>
      </w:pPr>
      <w:r>
        <w:lastRenderedPageBreak/>
        <w:t>说明书附图</w:t>
      </w:r>
    </w:p>
    <w:p w14:paraId="75AB97CC" w14:textId="77777777" w:rsidR="00AB7132" w:rsidRPr="00AB7132" w:rsidRDefault="00AB7132" w:rsidP="00AB7132">
      <w:pPr>
        <w:pStyle w:val="a0"/>
      </w:pPr>
      <w:r>
        <w:rPr>
          <w:noProof/>
        </w:rPr>
        <w:drawing>
          <wp:inline distT="0" distB="0" distL="0" distR="0" wp14:anchorId="4675740C" wp14:editId="22F1DA16">
            <wp:extent cx="5486400" cy="2971800"/>
            <wp:effectExtent l="0" t="0" r="0" b="0"/>
            <wp:docPr id="322784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14:paraId="52EB69A4" w14:textId="77777777" w:rsidR="000F3C13" w:rsidRDefault="00062895">
      <w:pPr>
        <w:pStyle w:val="FirstParagraph"/>
      </w:pPr>
      <w:r>
        <w:t xml:space="preserve"> </w:t>
      </w:r>
      <w:r>
        <w:t>图</w:t>
      </w:r>
      <w:r>
        <w:t>1</w:t>
      </w:r>
    </w:p>
    <w:p w14:paraId="2C408E39" w14:textId="77777777" w:rsidR="00AB7132" w:rsidRPr="00AB7132" w:rsidRDefault="00AB7132" w:rsidP="00AB7132">
      <w:pPr>
        <w:pStyle w:val="a0"/>
      </w:pPr>
      <w:r>
        <w:rPr>
          <w:noProof/>
        </w:rPr>
        <w:drawing>
          <wp:inline distT="0" distB="0" distL="0" distR="0" wp14:anchorId="33483CC8" wp14:editId="7550A6BC">
            <wp:extent cx="1649570" cy="2114550"/>
            <wp:effectExtent l="0" t="0" r="0" b="0"/>
            <wp:docPr id="11322525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3182" cy="2131999"/>
                    </a:xfrm>
                    <a:prstGeom prst="rect">
                      <a:avLst/>
                    </a:prstGeom>
                    <a:noFill/>
                    <a:ln>
                      <a:noFill/>
                    </a:ln>
                  </pic:spPr>
                </pic:pic>
              </a:graphicData>
            </a:graphic>
          </wp:inline>
        </w:drawing>
      </w:r>
    </w:p>
    <w:p w14:paraId="439CEBC9" w14:textId="77777777" w:rsidR="000F3C13" w:rsidRDefault="00062895">
      <w:pPr>
        <w:pStyle w:val="a0"/>
      </w:pPr>
      <w:r>
        <w:t xml:space="preserve"> </w:t>
      </w:r>
      <w:r>
        <w:t>图</w:t>
      </w:r>
      <w:r>
        <w:t>2</w:t>
      </w:r>
    </w:p>
    <w:p w14:paraId="760E5801" w14:textId="77777777" w:rsidR="00AB7132" w:rsidRDefault="00AB7132">
      <w:pPr>
        <w:pStyle w:val="a0"/>
      </w:pPr>
      <w:r>
        <w:rPr>
          <w:noProof/>
        </w:rPr>
        <w:lastRenderedPageBreak/>
        <w:drawing>
          <wp:inline distT="0" distB="0" distL="0" distR="0" wp14:anchorId="32197195" wp14:editId="15274191">
            <wp:extent cx="1471155" cy="2009775"/>
            <wp:effectExtent l="0" t="0" r="0" b="0"/>
            <wp:docPr id="101077206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73613" cy="2013133"/>
                    </a:xfrm>
                    <a:prstGeom prst="rect">
                      <a:avLst/>
                    </a:prstGeom>
                    <a:noFill/>
                    <a:ln>
                      <a:noFill/>
                    </a:ln>
                  </pic:spPr>
                </pic:pic>
              </a:graphicData>
            </a:graphic>
          </wp:inline>
        </w:drawing>
      </w:r>
    </w:p>
    <w:p w14:paraId="1F532456" w14:textId="77777777" w:rsidR="000F3C13" w:rsidRDefault="00062895">
      <w:pPr>
        <w:pStyle w:val="a0"/>
      </w:pPr>
      <w:r>
        <w:t xml:space="preserve"> </w:t>
      </w:r>
      <w:r>
        <w:t>图</w:t>
      </w:r>
      <w:r>
        <w:t>3</w:t>
      </w:r>
    </w:p>
    <w:p w14:paraId="53A5C863" w14:textId="77777777" w:rsidR="00AB7132" w:rsidRDefault="00AB7132">
      <w:pPr>
        <w:pStyle w:val="a0"/>
      </w:pPr>
      <w:r>
        <w:rPr>
          <w:noProof/>
        </w:rPr>
        <w:drawing>
          <wp:inline distT="0" distB="0" distL="0" distR="0" wp14:anchorId="1E0B0263" wp14:editId="276757F9">
            <wp:extent cx="3584863" cy="4800600"/>
            <wp:effectExtent l="0" t="0" r="0" b="0"/>
            <wp:docPr id="4791437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602" cy="4821677"/>
                    </a:xfrm>
                    <a:prstGeom prst="rect">
                      <a:avLst/>
                    </a:prstGeom>
                    <a:noFill/>
                    <a:ln>
                      <a:noFill/>
                    </a:ln>
                  </pic:spPr>
                </pic:pic>
              </a:graphicData>
            </a:graphic>
          </wp:inline>
        </w:drawing>
      </w:r>
    </w:p>
    <w:p w14:paraId="1A05734E" w14:textId="77777777" w:rsidR="000F3C13" w:rsidRDefault="00062895">
      <w:pPr>
        <w:pStyle w:val="a0"/>
      </w:pPr>
      <w:r>
        <w:t xml:space="preserve"> </w:t>
      </w:r>
      <w:r>
        <w:t>图</w:t>
      </w:r>
      <w:r>
        <w:t>4</w:t>
      </w:r>
    </w:p>
    <w:p w14:paraId="5E253C0B" w14:textId="77777777" w:rsidR="00AB7132" w:rsidRDefault="00AB7132">
      <w:pPr>
        <w:pStyle w:val="a0"/>
      </w:pPr>
      <w:r>
        <w:rPr>
          <w:noProof/>
        </w:rPr>
        <w:lastRenderedPageBreak/>
        <w:drawing>
          <wp:inline distT="0" distB="0" distL="0" distR="0" wp14:anchorId="42A6B44A" wp14:editId="105F43A4">
            <wp:extent cx="1827902" cy="2343150"/>
            <wp:effectExtent l="0" t="0" r="0" b="0"/>
            <wp:docPr id="7354460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3187" cy="2349925"/>
                    </a:xfrm>
                    <a:prstGeom prst="rect">
                      <a:avLst/>
                    </a:prstGeom>
                    <a:noFill/>
                    <a:ln>
                      <a:noFill/>
                    </a:ln>
                  </pic:spPr>
                </pic:pic>
              </a:graphicData>
            </a:graphic>
          </wp:inline>
        </w:drawing>
      </w:r>
    </w:p>
    <w:p w14:paraId="557D617D" w14:textId="77777777" w:rsidR="000F3C13" w:rsidRDefault="00062895">
      <w:pPr>
        <w:pStyle w:val="a0"/>
      </w:pPr>
      <w:r>
        <w:t xml:space="preserve"> </w:t>
      </w:r>
      <w:r>
        <w:t>图</w:t>
      </w:r>
      <w:r>
        <w:t>5</w:t>
      </w:r>
    </w:p>
    <w:p w14:paraId="4611DD0A" w14:textId="77777777" w:rsidR="00062895" w:rsidRDefault="00062895">
      <w:pPr>
        <w:rPr>
          <w:rFonts w:asciiTheme="majorHAnsi" w:eastAsiaTheme="majorEastAsia" w:hAnsiTheme="majorHAnsi" w:cstheme="majorBidi"/>
          <w:b/>
          <w:bCs/>
          <w:color w:val="4F81BD" w:themeColor="accent1"/>
          <w:sz w:val="32"/>
          <w:szCs w:val="32"/>
        </w:rPr>
      </w:pPr>
      <w:bookmarkStart w:id="123" w:name="说明书摘要"/>
      <w:bookmarkEnd w:id="122"/>
      <w:r>
        <w:br w:type="page"/>
      </w:r>
    </w:p>
    <w:p w14:paraId="3659A04D" w14:textId="77777777" w:rsidR="000F3C13" w:rsidRDefault="00062895">
      <w:pPr>
        <w:pStyle w:val="1"/>
      </w:pPr>
      <w:commentRangeStart w:id="124"/>
      <w:r>
        <w:lastRenderedPageBreak/>
        <w:t>说明书摘要</w:t>
      </w:r>
      <w:commentRangeEnd w:id="124"/>
      <w:r w:rsidR="005C64BB">
        <w:rPr>
          <w:rStyle w:val="ae"/>
          <w:rFonts w:asciiTheme="minorHAnsi" w:eastAsiaTheme="minorEastAsia" w:hAnsiTheme="minorHAnsi" w:cstheme="minorBidi"/>
          <w:b w:val="0"/>
          <w:bCs w:val="0"/>
          <w:color w:val="auto"/>
        </w:rPr>
        <w:commentReference w:id="124"/>
      </w:r>
    </w:p>
    <w:p w14:paraId="27677162" w14:textId="02E6E5AC" w:rsidR="000F3C13" w:rsidRDefault="00062895">
      <w:pPr>
        <w:pStyle w:val="FirstParagraph"/>
      </w:pPr>
      <w:r>
        <w:t>本发明公开了一种可重构电池系统最大许用电流</w:t>
      </w:r>
      <w:ins w:id="125" w:author="诚" w:date="2023-08-29T12:50:00Z">
        <w:r w:rsidR="000C6904">
          <w:rPr>
            <w:rFonts w:hint="eastAsia"/>
          </w:rPr>
          <w:t>的</w:t>
        </w:r>
      </w:ins>
      <w:r>
        <w:t>计算方法。该方法</w:t>
      </w:r>
      <w:del w:id="126" w:author="诚" w:date="2023-08-29T12:50:00Z">
        <w:r w:rsidDel="000C6904">
          <w:delText>针对可重构电池系统的实际应用场景，</w:delText>
        </w:r>
      </w:del>
      <w:r>
        <w:t>通过以下步骤进行计算。首先，基于电池和开关之间的连接关系构建</w:t>
      </w:r>
      <w:del w:id="127" w:author="诚" w:date="2023-08-29T12:52:00Z">
        <w:r w:rsidDel="000C6904">
          <w:delText>具有物理信息的</w:delText>
        </w:r>
      </w:del>
      <w:r>
        <w:t>有向图模型。然后，</w:t>
      </w:r>
      <w:del w:id="128" w:author="诚" w:date="2023-08-29T12:54:00Z">
        <w:r w:rsidDel="00616FFE">
          <w:delText>根据</w:delText>
        </w:r>
      </w:del>
      <w:del w:id="129" w:author="诚" w:date="2023-08-29T12:53:00Z">
        <w:r w:rsidDel="00616FFE">
          <w:delText>该</w:delText>
        </w:r>
      </w:del>
      <w:del w:id="130" w:author="诚" w:date="2023-08-29T12:54:00Z">
        <w:r w:rsidDel="00616FFE">
          <w:delText>有向图模型建立优化模型，</w:delText>
        </w:r>
      </w:del>
      <w:r>
        <w:t>以开关状态为变量</w:t>
      </w:r>
      <w:del w:id="131" w:author="诚" w:date="2023-08-29T12:54:00Z">
        <w:r w:rsidDel="00616FFE">
          <w:rPr>
            <w:rFonts w:hint="eastAsia"/>
          </w:rPr>
          <w:delText>，</w:delText>
        </w:r>
      </w:del>
      <w:ins w:id="132" w:author="诚" w:date="2023-08-29T12:54:00Z">
        <w:r w:rsidR="00616FFE">
          <w:rPr>
            <w:rFonts w:hint="eastAsia"/>
          </w:rPr>
          <w:t>、</w:t>
        </w:r>
      </w:ins>
      <w:r w:rsidRPr="00616FFE">
        <w:rPr>
          <w:rFonts w:hint="eastAsia"/>
          <w:highlight w:val="yellow"/>
          <w:rPrChange w:id="133" w:author="诚" w:date="2023-08-29T12:54:00Z">
            <w:rPr>
              <w:rFonts w:hint="eastAsia"/>
            </w:rPr>
          </w:rPrChange>
        </w:rPr>
        <w:t>电池流经电流不超过电池许用电流为约束条件</w:t>
      </w:r>
      <w:del w:id="134" w:author="诚" w:date="2023-08-29T12:54:00Z">
        <w:r w:rsidDel="00616FFE">
          <w:rPr>
            <w:rFonts w:hint="eastAsia"/>
          </w:rPr>
          <w:delText>，</w:delText>
        </w:r>
      </w:del>
      <w:ins w:id="135" w:author="诚" w:date="2023-08-29T12:54:00Z">
        <w:r w:rsidR="00616FFE">
          <w:rPr>
            <w:rFonts w:hint="eastAsia"/>
          </w:rPr>
          <w:t>、</w:t>
        </w:r>
      </w:ins>
      <w:r>
        <w:t>系统输出电流为目标函数</w:t>
      </w:r>
      <w:ins w:id="136" w:author="诚" w:date="2023-08-29T12:54:00Z">
        <w:r w:rsidR="00616FFE">
          <w:rPr>
            <w:rFonts w:hint="eastAsia"/>
          </w:rPr>
          <w:t>，构建</w:t>
        </w:r>
        <w:r w:rsidR="00616FFE" w:rsidRPr="00616FFE">
          <w:rPr>
            <w:highlight w:val="yellow"/>
            <w:rPrChange w:id="137" w:author="诚" w:date="2023-08-29T12:55:00Z">
              <w:rPr/>
            </w:rPrChange>
          </w:rPr>
          <w:t>XX</w:t>
        </w:r>
        <w:r w:rsidR="00616FFE" w:rsidRPr="00616FFE">
          <w:rPr>
            <w:rFonts w:hint="eastAsia"/>
            <w:highlight w:val="yellow"/>
            <w:rPrChange w:id="138" w:author="诚" w:date="2023-08-29T12:55:00Z">
              <w:rPr>
                <w:rFonts w:hint="eastAsia"/>
              </w:rPr>
            </w:rPrChange>
          </w:rPr>
          <w:t>优化模型</w:t>
        </w:r>
      </w:ins>
      <w:r>
        <w:t>。</w:t>
      </w:r>
      <w:del w:id="139" w:author="诚" w:date="2023-08-29T12:55:00Z">
        <w:r w:rsidDel="00616FFE">
          <w:rPr>
            <w:rFonts w:hint="eastAsia"/>
          </w:rPr>
          <w:delText>接着</w:delText>
        </w:r>
      </w:del>
      <w:ins w:id="140" w:author="诚" w:date="2023-08-29T12:55:00Z">
        <w:r w:rsidR="00616FFE">
          <w:rPr>
            <w:rFonts w:hint="eastAsia"/>
          </w:rPr>
          <w:t>之后</w:t>
        </w:r>
      </w:ins>
      <w:r>
        <w:t>，对有向图模型中的</w:t>
      </w:r>
      <w:ins w:id="141" w:author="诚" w:date="2023-08-29T12:56:00Z">
        <w:r w:rsidR="003B4591">
          <w:rPr>
            <w:rFonts w:hint="eastAsia"/>
          </w:rPr>
          <w:t>各</w:t>
        </w:r>
      </w:ins>
      <w:r>
        <w:t>电池分别求解对应的最短通路，并计算通路的距离。随后，根据</w:t>
      </w:r>
      <w:del w:id="142" w:author="诚" w:date="2023-08-29T12:56:00Z">
        <w:r w:rsidDel="003B4591">
          <w:delText>计算得到的</w:delText>
        </w:r>
      </w:del>
      <w:r>
        <w:t>最短通路数量</w:t>
      </w:r>
      <w:del w:id="143" w:author="诚" w:date="2023-08-29T12:56:00Z">
        <w:r w:rsidDel="003B4591">
          <w:delText>，</w:delText>
        </w:r>
      </w:del>
      <w:r>
        <w:t>组合选取通路，生成不同的组合方式。</w:t>
      </w:r>
      <w:commentRangeStart w:id="144"/>
      <w:r>
        <w:t>对每一种组合方式，根据开关状态设置，带入优化模型判断是否满足约束条件，若满足则记录系统输出电流。从满足约束条件的组合方式中选取输出电流最大的组合方式，得到系统的最大许用电流值。</w:t>
      </w:r>
      <w:commentRangeEnd w:id="144"/>
      <w:r w:rsidR="003B4591">
        <w:rPr>
          <w:rStyle w:val="ae"/>
        </w:rPr>
        <w:commentReference w:id="144"/>
      </w:r>
      <w:commentRangeStart w:id="145"/>
      <w:r>
        <w:t>最后，更新选取的最短通路数量的值，重复上述步骤，直至求解得到系统的最大许用电流值</w:t>
      </w:r>
      <w:commentRangeEnd w:id="145"/>
      <w:r w:rsidR="003B4591">
        <w:rPr>
          <w:rStyle w:val="ae"/>
        </w:rPr>
        <w:commentReference w:id="145"/>
      </w:r>
      <w:r>
        <w:t>。本发明</w:t>
      </w:r>
      <w:ins w:id="146" w:author="诚" w:date="2023-08-29T12:51:00Z">
        <w:r w:rsidR="000C6904">
          <w:rPr>
            <w:rFonts w:hint="eastAsia"/>
          </w:rPr>
          <w:t>提出</w:t>
        </w:r>
      </w:ins>
      <w:r>
        <w:t>的</w:t>
      </w:r>
      <w:del w:id="147" w:author="诚" w:date="2023-08-29T12:51:00Z">
        <w:r w:rsidDel="000C6904">
          <w:delText>可重构电池系统最大许用电流计算</w:delText>
        </w:r>
      </w:del>
      <w:r>
        <w:t>方法</w:t>
      </w:r>
      <w:del w:id="148" w:author="诚" w:date="2023-08-29T12:51:00Z">
        <w:r w:rsidDel="000C6904">
          <w:delText>具有普适性和实际应用价值，</w:delText>
        </w:r>
      </w:del>
      <w:r>
        <w:t>能够</w:t>
      </w:r>
      <w:ins w:id="149" w:author="诚" w:date="2023-08-29T12:51:00Z">
        <w:r w:rsidR="000C6904">
          <w:rPr>
            <w:rFonts w:hint="eastAsia"/>
          </w:rPr>
          <w:t>计算</w:t>
        </w:r>
      </w:ins>
      <w:del w:id="150" w:author="诚" w:date="2023-08-29T12:51:00Z">
        <w:r w:rsidDel="000C6904">
          <w:delText>对</w:delText>
        </w:r>
      </w:del>
      <w:r>
        <w:t>任意可重构电池系统</w:t>
      </w:r>
      <w:del w:id="151" w:author="诚" w:date="2023-08-29T12:51:00Z">
        <w:r w:rsidDel="000C6904">
          <w:rPr>
            <w:rFonts w:hint="eastAsia"/>
          </w:rPr>
          <w:delText>计算</w:delText>
        </w:r>
      </w:del>
      <w:ins w:id="152" w:author="诚" w:date="2023-08-29T12:51:00Z">
        <w:r w:rsidR="000C6904">
          <w:rPr>
            <w:rFonts w:hint="eastAsia"/>
          </w:rPr>
          <w:t>的</w:t>
        </w:r>
      </w:ins>
      <w:r>
        <w:t>最大许用电流值</w:t>
      </w:r>
      <w:ins w:id="153" w:author="诚" w:date="2023-08-29T12:51:00Z">
        <w:r w:rsidR="000C6904">
          <w:rPr>
            <w:rFonts w:hint="eastAsia"/>
          </w:rPr>
          <w:t>，</w:t>
        </w:r>
        <w:r w:rsidR="000C6904">
          <w:t xml:space="preserve"> </w:t>
        </w:r>
        <w:r w:rsidR="000C6904">
          <w:rPr>
            <w:rFonts w:hint="eastAsia"/>
          </w:rPr>
          <w:t>可用于…</w:t>
        </w:r>
      </w:ins>
      <w:del w:id="154" w:author="诚" w:date="2023-08-29T12:52:00Z">
        <w:r w:rsidDel="000C6904">
          <w:delText>和相应的开关策略。</w:delText>
        </w:r>
      </w:del>
      <w:bookmarkEnd w:id="123"/>
    </w:p>
    <w:sectPr w:rsidR="000F3C1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诚" w:date="2023-08-29T12:59:00Z" w:initials="诚">
    <w:p w14:paraId="21E6E00E" w14:textId="133F15C6" w:rsidR="002037FB" w:rsidRDefault="002037FB">
      <w:pPr>
        <w:pStyle w:val="af"/>
      </w:pPr>
      <w:r>
        <w:rPr>
          <w:rStyle w:val="ae"/>
        </w:rPr>
        <w:annotationRef/>
      </w:r>
      <w:r w:rsidR="00BA1A45">
        <w:rPr>
          <w:rFonts w:hint="eastAsia"/>
        </w:rPr>
        <w:t>每一条</w:t>
      </w:r>
      <w:r>
        <w:rPr>
          <w:rFonts w:hint="eastAsia"/>
        </w:rPr>
        <w:t>权力要求只能有一个句号</w:t>
      </w:r>
      <w:r w:rsidR="00BA1A45">
        <w:rPr>
          <w:rFonts w:hint="eastAsia"/>
        </w:rPr>
        <w:t>（即最后一个句号），其余的句号全部用分号替代</w:t>
      </w:r>
    </w:p>
  </w:comment>
  <w:comment w:id="12" w:author="诚" w:date="2023-09-01T14:32:00Z" w:initials="诚">
    <w:p w14:paraId="4D759BF1" w14:textId="415C682C" w:rsidR="00715BCE" w:rsidRDefault="00715BCE">
      <w:pPr>
        <w:pStyle w:val="af"/>
      </w:pPr>
      <w:r>
        <w:rPr>
          <w:rStyle w:val="ae"/>
        </w:rPr>
        <w:annotationRef/>
      </w:r>
      <w:r>
        <w:rPr>
          <w:rFonts w:hint="eastAsia"/>
        </w:rPr>
        <w:t>这里还有步骤</w:t>
      </w:r>
      <w:r>
        <w:rPr>
          <w:rFonts w:hint="eastAsia"/>
        </w:rPr>
        <w:t>2</w:t>
      </w:r>
      <w:r>
        <w:rPr>
          <w:rFonts w:hint="eastAsia"/>
        </w:rPr>
        <w:t>的事吧</w:t>
      </w:r>
    </w:p>
  </w:comment>
  <w:comment w:id="18" w:author="诚" w:date="2023-09-01T14:33:00Z" w:initials="诚">
    <w:p w14:paraId="7990664F" w14:textId="4C8F0983" w:rsidR="00C74C1B" w:rsidRDefault="00C74C1B">
      <w:pPr>
        <w:pStyle w:val="af"/>
      </w:pPr>
      <w:r>
        <w:rPr>
          <w:rStyle w:val="ae"/>
        </w:rPr>
        <w:annotationRef/>
      </w:r>
      <w:r>
        <w:rPr>
          <w:rFonts w:hint="eastAsia"/>
        </w:rPr>
        <w:t>这个单独写一条权力要求</w:t>
      </w:r>
    </w:p>
  </w:comment>
  <w:comment w:id="19" w:author="诚" w:date="2023-09-01T14:33:00Z" w:initials="诚">
    <w:p w14:paraId="266CB3FE" w14:textId="573D7F5A" w:rsidR="00C74C1B" w:rsidRDefault="00C74C1B">
      <w:pPr>
        <w:pStyle w:val="af"/>
      </w:pPr>
      <w:r>
        <w:rPr>
          <w:rStyle w:val="ae"/>
        </w:rPr>
        <w:annotationRef/>
      </w:r>
      <w:r>
        <w:rPr>
          <w:rFonts w:hint="eastAsia"/>
        </w:rPr>
        <w:t xml:space="preserve"> p</w:t>
      </w:r>
      <w:r>
        <w:rPr>
          <w:rFonts w:hint="eastAsia"/>
        </w:rPr>
        <w:t>是什么意思？</w:t>
      </w:r>
    </w:p>
  </w:comment>
  <w:comment w:id="28" w:author="诚" w:date="2023-09-01T14:49:00Z" w:initials="诚">
    <w:p w14:paraId="0016500B" w14:textId="628BA0BC" w:rsidR="008D486B" w:rsidRDefault="008D486B">
      <w:pPr>
        <w:pStyle w:val="af"/>
      </w:pPr>
      <w:r>
        <w:rPr>
          <w:rStyle w:val="ae"/>
        </w:rPr>
        <w:annotationRef/>
      </w:r>
      <w:r>
        <w:rPr>
          <w:rFonts w:hint="eastAsia"/>
        </w:rPr>
        <w:t>这条步骤可以删掉</w:t>
      </w:r>
    </w:p>
  </w:comment>
  <w:comment w:id="47" w:author="诚" w:date="2023-09-01T14:50:00Z" w:initials="诚">
    <w:p w14:paraId="36F12DA6" w14:textId="6F6CA343" w:rsidR="008D486B" w:rsidRDefault="008D486B">
      <w:pPr>
        <w:pStyle w:val="af"/>
        <w:rPr>
          <w:rFonts w:hint="eastAsia"/>
        </w:rPr>
      </w:pPr>
      <w:r>
        <w:rPr>
          <w:rStyle w:val="ae"/>
        </w:rPr>
        <w:annotationRef/>
      </w:r>
      <w:r>
        <w:rPr>
          <w:rFonts w:hint="eastAsia"/>
        </w:rPr>
        <w:t>能否加一条权力要求，明确如何组合选取</w:t>
      </w:r>
      <w:r>
        <w:rPr>
          <w:rFonts w:hint="eastAsia"/>
        </w:rPr>
        <w:t>Nset</w:t>
      </w:r>
      <w:r>
        <w:rPr>
          <w:rFonts w:hint="eastAsia"/>
        </w:rPr>
        <w:t>条通路</w:t>
      </w:r>
    </w:p>
  </w:comment>
  <w:comment w:id="48" w:author="诚" w:date="2023-09-01T14:53:00Z" w:initials="诚">
    <w:p w14:paraId="2704DE69" w14:textId="5DAE3C8B" w:rsidR="00EA4A71" w:rsidRDefault="00EA4A71">
      <w:pPr>
        <w:pStyle w:val="af"/>
      </w:pPr>
      <w:r>
        <w:rPr>
          <w:rStyle w:val="ae"/>
        </w:rPr>
        <w:annotationRef/>
      </w:r>
      <w:r>
        <w:rPr>
          <w:rFonts w:hint="eastAsia"/>
        </w:rPr>
        <w:t>就是“二分法”吧</w:t>
      </w:r>
      <w:r w:rsidR="00F12530">
        <w:rPr>
          <w:rFonts w:hint="eastAsia"/>
        </w:rPr>
        <w:t>，这一步直接说使用二分法进行</w:t>
      </w:r>
      <w:r w:rsidR="00F12530">
        <w:rPr>
          <w:rFonts w:hint="eastAsia"/>
        </w:rPr>
        <w:t>Nset</w:t>
      </w:r>
      <w:r w:rsidR="00F12530">
        <w:rPr>
          <w:rFonts w:hint="eastAsia"/>
        </w:rPr>
        <w:t>的更新，然后再提一条权力要求展开说明？</w:t>
      </w:r>
    </w:p>
  </w:comment>
  <w:comment w:id="65" w:author="诚" w:date="2023-09-01T15:32:00Z" w:initials="诚">
    <w:p w14:paraId="160295A9" w14:textId="33B953B1" w:rsidR="00FE56E7" w:rsidRDefault="00FE56E7">
      <w:pPr>
        <w:pStyle w:val="af"/>
      </w:pPr>
      <w:r>
        <w:rPr>
          <w:rStyle w:val="ae"/>
        </w:rPr>
        <w:annotationRef/>
      </w:r>
      <w:r>
        <w:rPr>
          <w:rFonts w:hint="eastAsia"/>
        </w:rPr>
        <w:t>电压差和电阻分别为后面的</w:t>
      </w:r>
      <w:r>
        <w:rPr>
          <w:rFonts w:hint="eastAsia"/>
        </w:rPr>
        <w:t>Ub</w:t>
      </w:r>
      <w:r>
        <w:rPr>
          <w:rFonts w:hint="eastAsia"/>
        </w:rPr>
        <w:t>和</w:t>
      </w:r>
      <w:r>
        <w:rPr>
          <w:rFonts w:hint="eastAsia"/>
        </w:rPr>
        <w:t>Rb</w:t>
      </w:r>
      <w:r>
        <w:rPr>
          <w:rFonts w:hint="eastAsia"/>
        </w:rPr>
        <w:t>么？</w:t>
      </w:r>
    </w:p>
  </w:comment>
  <w:comment w:id="70" w:author="诚" w:date="2023-09-01T15:36:00Z" w:initials="诚">
    <w:p w14:paraId="099DA509" w14:textId="51C5BE69" w:rsidR="00A70272" w:rsidRDefault="00A70272">
      <w:pPr>
        <w:pStyle w:val="af"/>
        <w:rPr>
          <w:rFonts w:hint="eastAsia"/>
        </w:rPr>
      </w:pPr>
      <w:r>
        <w:rPr>
          <w:rStyle w:val="ae"/>
        </w:rPr>
        <w:annotationRef/>
      </w:r>
      <w:r>
        <w:rPr>
          <w:rFonts w:hint="eastAsia"/>
        </w:rPr>
        <w:t>注意符号规则，矩阵要加粗</w:t>
      </w:r>
    </w:p>
  </w:comment>
  <w:comment w:id="73" w:author="诚" w:date="2023-09-01T15:33:00Z" w:initials="诚">
    <w:p w14:paraId="67CC7FF2" w14:textId="225F4F03" w:rsidR="00FE56E7" w:rsidRDefault="00FE56E7">
      <w:pPr>
        <w:pStyle w:val="af"/>
      </w:pPr>
      <w:r>
        <w:rPr>
          <w:rStyle w:val="ae"/>
        </w:rPr>
        <w:annotationRef/>
      </w:r>
      <w:r>
        <w:rPr>
          <w:rFonts w:hint="eastAsia"/>
        </w:rPr>
        <w:t>互为相反的两列相互挨着么？</w:t>
      </w:r>
    </w:p>
  </w:comment>
  <w:comment w:id="86" w:author="诚" w:date="2023-09-01T15:37:00Z" w:initials="诚">
    <w:p w14:paraId="3312C00B" w14:textId="247C8A09" w:rsidR="00A70272" w:rsidRDefault="00A70272">
      <w:pPr>
        <w:pStyle w:val="af"/>
      </w:pPr>
      <w:r>
        <w:rPr>
          <w:rStyle w:val="ae"/>
        </w:rPr>
        <w:annotationRef/>
      </w:r>
      <w:r>
        <w:rPr>
          <w:rFonts w:hint="eastAsia"/>
        </w:rPr>
        <w:t>类似关联矩阵</w:t>
      </w:r>
      <w:r>
        <w:rPr>
          <w:rFonts w:hint="eastAsia"/>
        </w:rPr>
        <w:t>A</w:t>
      </w:r>
      <w:r>
        <w:rPr>
          <w:rFonts w:hint="eastAsia"/>
        </w:rPr>
        <w:t>，给出开关状态矩阵</w:t>
      </w:r>
      <w:r>
        <w:rPr>
          <w:rFonts w:hint="eastAsia"/>
        </w:rPr>
        <w:t>Xs</w:t>
      </w:r>
      <w:r>
        <w:rPr>
          <w:rFonts w:hint="eastAsia"/>
        </w:rPr>
        <w:t>的表达式</w:t>
      </w:r>
    </w:p>
  </w:comment>
  <w:comment w:id="106" w:author="诚" w:date="2023-09-01T15:39:00Z" w:initials="诚">
    <w:p w14:paraId="47FB69E0" w14:textId="282B9221" w:rsidR="000A1707" w:rsidRDefault="000A1707">
      <w:pPr>
        <w:pStyle w:val="af"/>
      </w:pPr>
      <w:r>
        <w:rPr>
          <w:rStyle w:val="ae"/>
        </w:rPr>
        <w:annotationRef/>
      </w:r>
      <w:r>
        <w:rPr>
          <w:rFonts w:hint="eastAsia"/>
        </w:rPr>
        <w:t>和前面重复了？</w:t>
      </w:r>
    </w:p>
  </w:comment>
  <w:comment w:id="113" w:author="诚" w:date="2023-09-01T15:40:00Z" w:initials="诚">
    <w:p w14:paraId="2EB4A120" w14:textId="221B95B7" w:rsidR="00311527" w:rsidRPr="00311527" w:rsidRDefault="00311527">
      <w:pPr>
        <w:pStyle w:val="af"/>
      </w:pPr>
      <w:r>
        <w:rPr>
          <w:rStyle w:val="ae"/>
        </w:rPr>
        <w:annotationRef/>
      </w:r>
      <w:r>
        <w:t>M</w:t>
      </w:r>
      <w:r>
        <w:rPr>
          <w:rFonts w:hint="eastAsia"/>
        </w:rPr>
        <w:t>axI</w:t>
      </w:r>
      <w:r>
        <w:rPr>
          <w:rFonts w:hint="eastAsia"/>
        </w:rPr>
        <w:t>和</w:t>
      </w:r>
      <w:r>
        <w:rPr>
          <w:rFonts w:hint="eastAsia"/>
        </w:rPr>
        <w:t>I</w:t>
      </w:r>
      <w:r w:rsidRPr="00311527">
        <w:rPr>
          <w:rFonts w:hint="eastAsia"/>
          <w:vertAlign w:val="subscript"/>
        </w:rPr>
        <w:t>b</w:t>
      </w:r>
      <w:r>
        <w:rPr>
          <w:rFonts w:hint="eastAsia"/>
          <w:vertAlign w:val="subscript"/>
        </w:rPr>
        <w:t>，</w:t>
      </w:r>
      <w:r>
        <w:rPr>
          <w:rFonts w:hint="eastAsia"/>
          <w:vertAlign w:val="subscript"/>
        </w:rPr>
        <w:t>max</w:t>
      </w:r>
      <w:r w:rsidRPr="00311527">
        <w:rPr>
          <w:rFonts w:hint="eastAsia"/>
        </w:rPr>
        <w:t>都是</w:t>
      </w:r>
      <w:r>
        <w:rPr>
          <w:rFonts w:hint="eastAsia"/>
        </w:rPr>
        <w:t>什么意思？</w:t>
      </w:r>
      <w:r>
        <w:rPr>
          <w:rFonts w:hint="eastAsia"/>
        </w:rPr>
        <w:t>I</w:t>
      </w:r>
      <w:r>
        <w:rPr>
          <w:rFonts w:hint="eastAsia"/>
          <w:vertAlign w:val="subscript"/>
        </w:rPr>
        <w:t>b</w:t>
      </w:r>
      <w:r>
        <w:rPr>
          <w:rFonts w:hint="eastAsia"/>
          <w:vertAlign w:val="subscript"/>
        </w:rPr>
        <w:t>。</w:t>
      </w:r>
      <w:r>
        <w:rPr>
          <w:rFonts w:hint="eastAsia"/>
          <w:vertAlign w:val="subscript"/>
        </w:rPr>
        <w:t>max</w:t>
      </w:r>
      <w:r>
        <w:rPr>
          <w:rFonts w:hint="eastAsia"/>
        </w:rPr>
        <w:t>以矩阵形式还是数字形式给出？</w:t>
      </w:r>
    </w:p>
  </w:comment>
  <w:comment w:id="116" w:author="诚" w:date="2023-09-01T15:41:00Z" w:initials="诚">
    <w:p w14:paraId="311460A2" w14:textId="6B1E3295" w:rsidR="00EB7083" w:rsidRDefault="00EB7083">
      <w:pPr>
        <w:pStyle w:val="af"/>
      </w:pPr>
      <w:r>
        <w:rPr>
          <w:rStyle w:val="ae"/>
        </w:rPr>
        <w:annotationRef/>
      </w:r>
      <w:r>
        <w:rPr>
          <w:rFonts w:hint="eastAsia"/>
        </w:rPr>
        <w:t>有这么个领域么？</w:t>
      </w:r>
    </w:p>
  </w:comment>
  <w:comment w:id="124" w:author="诚" w:date="2023-08-29T12:40:00Z" w:initials="诚">
    <w:p w14:paraId="1ACEEA3A" w14:textId="7272D460" w:rsidR="005C64BB" w:rsidRDefault="005C64BB">
      <w:pPr>
        <w:pStyle w:val="af"/>
      </w:pPr>
      <w:r>
        <w:rPr>
          <w:rStyle w:val="ae"/>
        </w:rPr>
        <w:annotationRef/>
      </w:r>
      <w:r>
        <w:rPr>
          <w:rFonts w:hint="eastAsia"/>
        </w:rPr>
        <w:t>3</w:t>
      </w:r>
      <w:r>
        <w:t>00</w:t>
      </w:r>
      <w:r>
        <w:rPr>
          <w:rFonts w:hint="eastAsia"/>
        </w:rPr>
        <w:t>字以内</w:t>
      </w:r>
    </w:p>
  </w:comment>
  <w:comment w:id="144" w:author="诚" w:date="2023-08-29T12:56:00Z" w:initials="诚">
    <w:p w14:paraId="6F05A111" w14:textId="26169AD7" w:rsidR="003B4591" w:rsidRDefault="003B4591">
      <w:pPr>
        <w:pStyle w:val="af"/>
      </w:pPr>
      <w:r>
        <w:rPr>
          <w:rStyle w:val="ae"/>
        </w:rPr>
        <w:annotationRef/>
      </w:r>
      <w:r>
        <w:rPr>
          <w:rFonts w:hint="eastAsia"/>
        </w:rPr>
        <w:t>这句话简化，采用</w:t>
      </w:r>
      <w:r>
        <w:rPr>
          <w:rFonts w:hint="eastAsia"/>
        </w:rPr>
        <w:t>XX</w:t>
      </w:r>
      <w:r>
        <w:rPr>
          <w:rFonts w:hint="eastAsia"/>
        </w:rPr>
        <w:t>方法得到最大许用电流值</w:t>
      </w:r>
    </w:p>
  </w:comment>
  <w:comment w:id="145" w:author="诚" w:date="2023-08-29T12:57:00Z" w:initials="诚">
    <w:p w14:paraId="4C3F013F" w14:textId="730EA1A8" w:rsidR="003B4591" w:rsidRDefault="003B4591">
      <w:pPr>
        <w:pStyle w:val="af"/>
      </w:pPr>
      <w:r>
        <w:rPr>
          <w:rStyle w:val="ae"/>
        </w:rPr>
        <w:annotationRef/>
      </w:r>
      <w:r>
        <w:rPr>
          <w:rFonts w:hint="eastAsia"/>
        </w:rPr>
        <w:t>这句话合并到前面一句话内容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E6E00E" w15:done="0"/>
  <w15:commentEx w15:paraId="4D759BF1" w15:done="0"/>
  <w15:commentEx w15:paraId="7990664F" w15:done="0"/>
  <w15:commentEx w15:paraId="266CB3FE" w15:done="0"/>
  <w15:commentEx w15:paraId="0016500B" w15:done="0"/>
  <w15:commentEx w15:paraId="36F12DA6" w15:done="0"/>
  <w15:commentEx w15:paraId="2704DE69" w15:done="0"/>
  <w15:commentEx w15:paraId="160295A9" w15:done="0"/>
  <w15:commentEx w15:paraId="099DA509" w15:done="0"/>
  <w15:commentEx w15:paraId="67CC7FF2" w15:done="0"/>
  <w15:commentEx w15:paraId="3312C00B" w15:done="0"/>
  <w15:commentEx w15:paraId="47FB69E0" w15:done="0"/>
  <w15:commentEx w15:paraId="2EB4A120" w15:done="0"/>
  <w15:commentEx w15:paraId="311460A2" w15:done="0"/>
  <w15:commentEx w15:paraId="1ACEEA3A" w15:done="0"/>
  <w15:commentEx w15:paraId="6F05A111" w15:done="0"/>
  <w15:commentEx w15:paraId="4C3F01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86A45" w16cex:dateUtc="2023-08-29T04:59:00Z"/>
  <w16cex:commentExtensible w16cex:durableId="289C7489" w16cex:dateUtc="2023-09-01T06:32:00Z"/>
  <w16cex:commentExtensible w16cex:durableId="289C74A5" w16cex:dateUtc="2023-09-01T06:33:00Z"/>
  <w16cex:commentExtensible w16cex:durableId="289C74CF" w16cex:dateUtc="2023-09-01T06:33:00Z"/>
  <w16cex:commentExtensible w16cex:durableId="289C787D" w16cex:dateUtc="2023-09-01T06:49:00Z"/>
  <w16cex:commentExtensible w16cex:durableId="289C78C0" w16cex:dateUtc="2023-09-01T06:50:00Z"/>
  <w16cex:commentExtensible w16cex:durableId="289C7982" w16cex:dateUtc="2023-09-01T06:53:00Z"/>
  <w16cex:commentExtensible w16cex:durableId="289C8288" w16cex:dateUtc="2023-09-01T07:32:00Z"/>
  <w16cex:commentExtensible w16cex:durableId="289C8362" w16cex:dateUtc="2023-09-01T07:36:00Z"/>
  <w16cex:commentExtensible w16cex:durableId="289C82E5" w16cex:dateUtc="2023-09-01T07:33:00Z"/>
  <w16cex:commentExtensible w16cex:durableId="289C83B3" w16cex:dateUtc="2023-09-01T07:37:00Z"/>
  <w16cex:commentExtensible w16cex:durableId="289C844A" w16cex:dateUtc="2023-09-01T07:39:00Z"/>
  <w16cex:commentExtensible w16cex:durableId="289C8470" w16cex:dateUtc="2023-09-01T07:40:00Z"/>
  <w16cex:commentExtensible w16cex:durableId="289C84B4" w16cex:dateUtc="2023-09-01T07:41:00Z"/>
  <w16cex:commentExtensible w16cex:durableId="289865B7" w16cex:dateUtc="2023-08-29T04:40:00Z"/>
  <w16cex:commentExtensible w16cex:durableId="28986995" w16cex:dateUtc="2023-08-29T04:56:00Z"/>
  <w16cex:commentExtensible w16cex:durableId="289869C7" w16cex:dateUtc="2023-08-29T04: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E6E00E" w16cid:durableId="28986A45"/>
  <w16cid:commentId w16cid:paraId="4D759BF1" w16cid:durableId="289C7489"/>
  <w16cid:commentId w16cid:paraId="7990664F" w16cid:durableId="289C74A5"/>
  <w16cid:commentId w16cid:paraId="266CB3FE" w16cid:durableId="289C74CF"/>
  <w16cid:commentId w16cid:paraId="0016500B" w16cid:durableId="289C787D"/>
  <w16cid:commentId w16cid:paraId="36F12DA6" w16cid:durableId="289C78C0"/>
  <w16cid:commentId w16cid:paraId="2704DE69" w16cid:durableId="289C7982"/>
  <w16cid:commentId w16cid:paraId="160295A9" w16cid:durableId="289C8288"/>
  <w16cid:commentId w16cid:paraId="099DA509" w16cid:durableId="289C8362"/>
  <w16cid:commentId w16cid:paraId="67CC7FF2" w16cid:durableId="289C82E5"/>
  <w16cid:commentId w16cid:paraId="3312C00B" w16cid:durableId="289C83B3"/>
  <w16cid:commentId w16cid:paraId="47FB69E0" w16cid:durableId="289C844A"/>
  <w16cid:commentId w16cid:paraId="2EB4A120" w16cid:durableId="289C8470"/>
  <w16cid:commentId w16cid:paraId="311460A2" w16cid:durableId="289C84B4"/>
  <w16cid:commentId w16cid:paraId="1ACEEA3A" w16cid:durableId="289865B7"/>
  <w16cid:commentId w16cid:paraId="6F05A111" w16cid:durableId="28986995"/>
  <w16cid:commentId w16cid:paraId="4C3F013F" w16cid:durableId="289869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D5F53" w14:textId="77777777" w:rsidR="001D3C4E" w:rsidRDefault="001D3C4E">
      <w:r>
        <w:separator/>
      </w:r>
    </w:p>
  </w:endnote>
  <w:endnote w:type="continuationSeparator" w:id="0">
    <w:p w14:paraId="5B336191" w14:textId="77777777" w:rsidR="001D3C4E" w:rsidRDefault="001D3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BEE59" w14:textId="77777777" w:rsidR="001D3C4E" w:rsidRDefault="001D3C4E">
      <w:r>
        <w:separator/>
      </w:r>
    </w:p>
  </w:footnote>
  <w:footnote w:type="continuationSeparator" w:id="0">
    <w:p w14:paraId="693FB48D" w14:textId="77777777" w:rsidR="001D3C4E" w:rsidRDefault="001D3C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C90854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E54D1E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3B0B19C"/>
    <w:lvl w:ilvl="0">
      <w:start w:val="1"/>
      <w:numFmt w:val="decimal"/>
      <w:lvlText w:val="%1."/>
      <w:lvlJc w:val="left"/>
      <w:pPr>
        <w:ind w:left="622" w:hanging="480"/>
      </w:pPr>
    </w:lvl>
    <w:lvl w:ilvl="1">
      <w:start w:val="1"/>
      <w:numFmt w:val="decimal"/>
      <w:lvlText w:val="%2."/>
      <w:lvlJc w:val="left"/>
      <w:pPr>
        <w:ind w:left="1342" w:hanging="480"/>
      </w:pPr>
    </w:lvl>
    <w:lvl w:ilvl="2">
      <w:start w:val="1"/>
      <w:numFmt w:val="decimal"/>
      <w:lvlText w:val="%3."/>
      <w:lvlJc w:val="left"/>
      <w:pPr>
        <w:ind w:left="2062" w:hanging="480"/>
      </w:pPr>
    </w:lvl>
    <w:lvl w:ilvl="3">
      <w:start w:val="1"/>
      <w:numFmt w:val="decimal"/>
      <w:lvlText w:val="%4."/>
      <w:lvlJc w:val="left"/>
      <w:pPr>
        <w:ind w:left="2782" w:hanging="480"/>
      </w:pPr>
    </w:lvl>
    <w:lvl w:ilvl="4">
      <w:start w:val="1"/>
      <w:numFmt w:val="decimal"/>
      <w:lvlText w:val="%5."/>
      <w:lvlJc w:val="left"/>
      <w:pPr>
        <w:ind w:left="3502" w:hanging="480"/>
      </w:pPr>
    </w:lvl>
    <w:lvl w:ilvl="5">
      <w:start w:val="1"/>
      <w:numFmt w:val="decimal"/>
      <w:lvlText w:val="%6."/>
      <w:lvlJc w:val="left"/>
      <w:pPr>
        <w:ind w:left="4222" w:hanging="480"/>
      </w:pPr>
    </w:lvl>
    <w:lvl w:ilvl="6">
      <w:start w:val="1"/>
      <w:numFmt w:val="decimal"/>
      <w:lvlText w:val="%7."/>
      <w:lvlJc w:val="left"/>
      <w:pPr>
        <w:ind w:left="4942" w:hanging="480"/>
      </w:pPr>
    </w:lvl>
    <w:lvl w:ilvl="7">
      <w:start w:val="1"/>
      <w:numFmt w:val="decimal"/>
      <w:lvlText w:val="%8."/>
      <w:lvlJc w:val="left"/>
      <w:pPr>
        <w:ind w:left="5662" w:hanging="480"/>
      </w:pPr>
    </w:lvl>
    <w:lvl w:ilvl="8">
      <w:start w:val="1"/>
      <w:numFmt w:val="decimal"/>
      <w:lvlText w:val="%9."/>
      <w:lvlJc w:val="left"/>
      <w:pPr>
        <w:ind w:left="6382"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诚">
    <w15:presenceInfo w15:providerId="Windows Live" w15:userId="64060db918e2ce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C13"/>
    <w:rsid w:val="00062895"/>
    <w:rsid w:val="000A1707"/>
    <w:rsid w:val="000C6904"/>
    <w:rsid w:val="000F3C13"/>
    <w:rsid w:val="001250CE"/>
    <w:rsid w:val="001D3C4E"/>
    <w:rsid w:val="002037FB"/>
    <w:rsid w:val="00311527"/>
    <w:rsid w:val="003B4591"/>
    <w:rsid w:val="003F700B"/>
    <w:rsid w:val="005C64BB"/>
    <w:rsid w:val="00616FFE"/>
    <w:rsid w:val="006E2F53"/>
    <w:rsid w:val="00715BCE"/>
    <w:rsid w:val="008C28F5"/>
    <w:rsid w:val="008D486B"/>
    <w:rsid w:val="009F756F"/>
    <w:rsid w:val="00A56112"/>
    <w:rsid w:val="00A70272"/>
    <w:rsid w:val="00A96A62"/>
    <w:rsid w:val="00AB7132"/>
    <w:rsid w:val="00AC4712"/>
    <w:rsid w:val="00BA1A45"/>
    <w:rsid w:val="00C74C1B"/>
    <w:rsid w:val="00EA4A71"/>
    <w:rsid w:val="00EB7083"/>
    <w:rsid w:val="00F12530"/>
    <w:rsid w:val="00FE56E7"/>
    <w:rsid w:val="00FF110A"/>
    <w:rsid w:val="00FF457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CD0C0"/>
  <w15:docId w15:val="{53CF0770-942F-4A68-B687-D5A8AF66A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6A62"/>
    <w:pPr>
      <w:widowControl w:val="0"/>
      <w:spacing w:after="0"/>
      <w:jc w:val="both"/>
    </w:pPr>
    <w:rPr>
      <w:kern w:val="2"/>
      <w:sz w:val="21"/>
      <w:szCs w:val="22"/>
      <w:lang w:eastAsia="zh-CN"/>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rsid w:val="00A96A62"/>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A96A62"/>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e">
    <w:name w:val="annotation reference"/>
    <w:basedOn w:val="a1"/>
    <w:rsid w:val="005C64BB"/>
    <w:rPr>
      <w:sz w:val="21"/>
      <w:szCs w:val="21"/>
    </w:rPr>
  </w:style>
  <w:style w:type="paragraph" w:styleId="af">
    <w:name w:val="annotation text"/>
    <w:basedOn w:val="a"/>
    <w:link w:val="af0"/>
    <w:rsid w:val="005C64BB"/>
  </w:style>
  <w:style w:type="character" w:customStyle="1" w:styleId="af0">
    <w:name w:val="批注文字 字符"/>
    <w:basedOn w:val="a1"/>
    <w:link w:val="af"/>
    <w:rsid w:val="005C64BB"/>
  </w:style>
  <w:style w:type="paragraph" w:styleId="af1">
    <w:name w:val="annotation subject"/>
    <w:basedOn w:val="af"/>
    <w:next w:val="af"/>
    <w:link w:val="af2"/>
    <w:rsid w:val="005C64BB"/>
    <w:rPr>
      <w:b/>
      <w:bCs/>
    </w:rPr>
  </w:style>
  <w:style w:type="character" w:customStyle="1" w:styleId="af2">
    <w:name w:val="批注主题 字符"/>
    <w:basedOn w:val="af0"/>
    <w:link w:val="af1"/>
    <w:rsid w:val="005C6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1163</Words>
  <Characters>6633</Characters>
  <Application>Microsoft Office Word</Application>
  <DocSecurity>0</DocSecurity>
  <Lines>55</Lines>
  <Paragraphs>15</Paragraphs>
  <ScaleCrop>false</ScaleCrop>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诚</dc:creator>
  <cp:keywords/>
  <cp:lastModifiedBy>诚</cp:lastModifiedBy>
  <cp:revision>28</cp:revision>
  <dcterms:created xsi:type="dcterms:W3CDTF">2023-08-29T04:39:00Z</dcterms:created>
  <dcterms:modified xsi:type="dcterms:W3CDTF">2023-09-01T07:42:00Z</dcterms:modified>
</cp:coreProperties>
</file>